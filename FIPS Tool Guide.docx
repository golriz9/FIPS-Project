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ST1Whole"/>
        <w:tblW w:w="9350" w:type="dxa"/>
        <w:tblLook w:val="04A0" w:firstRow="1" w:lastRow="0" w:firstColumn="1" w:lastColumn="0" w:noHBand="0" w:noVBand="1"/>
      </w:tblPr>
      <w:tblGrid>
        <w:gridCol w:w="1265"/>
        <w:gridCol w:w="1472"/>
        <w:gridCol w:w="1555"/>
        <w:gridCol w:w="2404"/>
        <w:gridCol w:w="2654"/>
      </w:tblGrid>
      <w:tr w:rsidR="00C81E61" w14:paraId="440E4152" w14:textId="77777777" w:rsidTr="00F95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943634"/>
          </w:tcPr>
          <w:p w14:paraId="4C5D366E" w14:textId="77777777" w:rsidR="00C81E61" w:rsidRPr="00B80E25" w:rsidRDefault="00C81E61" w:rsidP="00F95B46">
            <w:pPr>
              <w:spacing w:before="60"/>
              <w:jc w:val="center"/>
              <w:rPr>
                <w:color w:val="FF3300"/>
              </w:rPr>
            </w:pPr>
            <w:r>
              <w:t>Revision #</w:t>
            </w:r>
          </w:p>
        </w:tc>
        <w:tc>
          <w:tcPr>
            <w:tcW w:w="1472" w:type="dxa"/>
            <w:shd w:val="clear" w:color="auto" w:fill="943634"/>
          </w:tcPr>
          <w:p w14:paraId="2EFDE9B0" w14:textId="77777777" w:rsidR="00C81E61" w:rsidRDefault="00C81E61" w:rsidP="00F95B46">
            <w:pPr>
              <w:spacing w:before="60"/>
              <w:cnfStyle w:val="100000000000" w:firstRow="1" w:lastRow="0" w:firstColumn="0" w:lastColumn="0" w:oddVBand="0" w:evenVBand="0" w:oddHBand="0" w:evenHBand="0" w:firstRowFirstColumn="0" w:firstRowLastColumn="0" w:lastRowFirstColumn="0" w:lastRowLastColumn="0"/>
            </w:pPr>
            <w:r>
              <w:t>Date of Issue</w:t>
            </w:r>
          </w:p>
        </w:tc>
        <w:tc>
          <w:tcPr>
            <w:tcW w:w="1555" w:type="dxa"/>
            <w:shd w:val="clear" w:color="auto" w:fill="943634"/>
          </w:tcPr>
          <w:p w14:paraId="5DFAC29A" w14:textId="77777777" w:rsidR="00C81E61" w:rsidRDefault="00C81E61" w:rsidP="00F95B46">
            <w:pPr>
              <w:spacing w:before="60"/>
              <w:cnfStyle w:val="100000000000" w:firstRow="1" w:lastRow="0" w:firstColumn="0" w:lastColumn="0" w:oddVBand="0" w:evenVBand="0" w:oddHBand="0" w:evenHBand="0" w:firstRowFirstColumn="0" w:firstRowLastColumn="0" w:lastRowFirstColumn="0" w:lastRowLastColumn="0"/>
            </w:pPr>
            <w:r>
              <w:t>Creator or Reviser</w:t>
            </w:r>
          </w:p>
        </w:tc>
        <w:tc>
          <w:tcPr>
            <w:tcW w:w="2404" w:type="dxa"/>
            <w:shd w:val="clear" w:color="auto" w:fill="943634"/>
          </w:tcPr>
          <w:p w14:paraId="78087A97" w14:textId="77777777" w:rsidR="00C81E61" w:rsidRPr="006C2C78" w:rsidRDefault="00C81E61" w:rsidP="00F95B46">
            <w:pPr>
              <w:spacing w:before="60"/>
              <w:cnfStyle w:val="100000000000" w:firstRow="1" w:lastRow="0" w:firstColumn="0" w:lastColumn="0" w:oddVBand="0" w:evenVBand="0" w:oddHBand="0" w:evenHBand="0" w:firstRowFirstColumn="0" w:firstRowLastColumn="0" w:lastRowFirstColumn="0" w:lastRowLastColumn="0"/>
            </w:pPr>
            <w:r>
              <w:t>Report type (draft vs. final)</w:t>
            </w:r>
          </w:p>
        </w:tc>
        <w:tc>
          <w:tcPr>
            <w:tcW w:w="2654" w:type="dxa"/>
            <w:shd w:val="clear" w:color="auto" w:fill="943634"/>
          </w:tcPr>
          <w:p w14:paraId="7853DB3A" w14:textId="77777777" w:rsidR="00C81E61" w:rsidRDefault="00C81E61" w:rsidP="00F95B46">
            <w:pPr>
              <w:spacing w:before="60"/>
              <w:cnfStyle w:val="100000000000" w:firstRow="1" w:lastRow="0" w:firstColumn="0" w:lastColumn="0" w:oddVBand="0" w:evenVBand="0" w:oddHBand="0" w:evenHBand="0" w:firstRowFirstColumn="0" w:firstRowLastColumn="0" w:lastRowFirstColumn="0" w:lastRowLastColumn="0"/>
            </w:pPr>
            <w:r w:rsidRPr="006C2C78">
              <w:t>Description of Changes</w:t>
            </w:r>
          </w:p>
        </w:tc>
      </w:tr>
      <w:tr w:rsidR="00C81E61" w14:paraId="1556F427" w14:textId="77777777" w:rsidTr="00F9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71ECCD5D" w14:textId="695E4E3A" w:rsidR="00C81E61" w:rsidRDefault="00C81E61" w:rsidP="00F95B46">
            <w:pPr>
              <w:jc w:val="center"/>
            </w:pPr>
          </w:p>
        </w:tc>
        <w:tc>
          <w:tcPr>
            <w:tcW w:w="1472" w:type="dxa"/>
          </w:tcPr>
          <w:p w14:paraId="248F5C2D" w14:textId="77777777"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1555" w:type="dxa"/>
          </w:tcPr>
          <w:p w14:paraId="2ACFF9B3" w14:textId="61EBF67D"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2404" w:type="dxa"/>
          </w:tcPr>
          <w:p w14:paraId="07AB0938" w14:textId="345BF712"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c>
          <w:tcPr>
            <w:tcW w:w="2654" w:type="dxa"/>
          </w:tcPr>
          <w:p w14:paraId="478D5DDE" w14:textId="47224953"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r>
      <w:tr w:rsidR="00C81E61" w14:paraId="7E090D8D" w14:textId="77777777" w:rsidTr="00F95B46">
        <w:tc>
          <w:tcPr>
            <w:cnfStyle w:val="001000000000" w:firstRow="0" w:lastRow="0" w:firstColumn="1" w:lastColumn="0" w:oddVBand="0" w:evenVBand="0" w:oddHBand="0" w:evenHBand="0" w:firstRowFirstColumn="0" w:firstRowLastColumn="0" w:lastRowFirstColumn="0" w:lastRowLastColumn="0"/>
            <w:tcW w:w="1265" w:type="dxa"/>
          </w:tcPr>
          <w:p w14:paraId="43E1423A" w14:textId="0963E28D" w:rsidR="00C81E61" w:rsidRDefault="00C81E61" w:rsidP="00F95B46">
            <w:pPr>
              <w:jc w:val="center"/>
            </w:pPr>
          </w:p>
        </w:tc>
        <w:tc>
          <w:tcPr>
            <w:tcW w:w="1472" w:type="dxa"/>
          </w:tcPr>
          <w:p w14:paraId="33B67E8B" w14:textId="57F6F631"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1555" w:type="dxa"/>
          </w:tcPr>
          <w:p w14:paraId="7B215B4E" w14:textId="384F8DC4"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2404" w:type="dxa"/>
          </w:tcPr>
          <w:p w14:paraId="49B8C41C" w14:textId="5EFE7B7B"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c>
          <w:tcPr>
            <w:tcW w:w="2654" w:type="dxa"/>
          </w:tcPr>
          <w:p w14:paraId="50483AEA" w14:textId="63D4115F"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r>
      <w:tr w:rsidR="00C81E61" w14:paraId="4E954340" w14:textId="77777777" w:rsidTr="00F9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3C59E5AA" w14:textId="59AB54BC" w:rsidR="00C81E61" w:rsidRDefault="00C81E61" w:rsidP="00F95B46">
            <w:pPr>
              <w:jc w:val="center"/>
            </w:pPr>
          </w:p>
        </w:tc>
        <w:tc>
          <w:tcPr>
            <w:tcW w:w="1472" w:type="dxa"/>
          </w:tcPr>
          <w:p w14:paraId="5FCC85F2" w14:textId="1CDE875E"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1555" w:type="dxa"/>
          </w:tcPr>
          <w:p w14:paraId="443B70ED" w14:textId="1FFBD72D"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2404" w:type="dxa"/>
          </w:tcPr>
          <w:p w14:paraId="37681009" w14:textId="1B7A8B67"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c>
          <w:tcPr>
            <w:tcW w:w="2654" w:type="dxa"/>
          </w:tcPr>
          <w:p w14:paraId="2E3BFE3D" w14:textId="4742AEC8"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r>
      <w:tr w:rsidR="00C81E61" w14:paraId="24D72AB4" w14:textId="77777777" w:rsidTr="00F95B46">
        <w:tc>
          <w:tcPr>
            <w:cnfStyle w:val="001000000000" w:firstRow="0" w:lastRow="0" w:firstColumn="1" w:lastColumn="0" w:oddVBand="0" w:evenVBand="0" w:oddHBand="0" w:evenHBand="0" w:firstRowFirstColumn="0" w:firstRowLastColumn="0" w:lastRowFirstColumn="0" w:lastRowLastColumn="0"/>
            <w:tcW w:w="1265" w:type="dxa"/>
          </w:tcPr>
          <w:p w14:paraId="4F41C6F7" w14:textId="6438099E" w:rsidR="00C81E61" w:rsidRDefault="00C81E61" w:rsidP="00F95B46">
            <w:pPr>
              <w:jc w:val="center"/>
            </w:pPr>
          </w:p>
        </w:tc>
        <w:tc>
          <w:tcPr>
            <w:tcW w:w="1472" w:type="dxa"/>
          </w:tcPr>
          <w:p w14:paraId="297ACDF8" w14:textId="54D5DFDE"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1555" w:type="dxa"/>
          </w:tcPr>
          <w:p w14:paraId="673C6D92" w14:textId="2BFA2FF3"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2404" w:type="dxa"/>
          </w:tcPr>
          <w:p w14:paraId="14446903" w14:textId="380E511F"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c>
          <w:tcPr>
            <w:tcW w:w="2654" w:type="dxa"/>
          </w:tcPr>
          <w:p w14:paraId="1F7D4BF1" w14:textId="184AF5EB"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r>
      <w:tr w:rsidR="00C81E61" w14:paraId="03EA3A03" w14:textId="77777777" w:rsidTr="00F9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6D8E002C" w14:textId="0EC9022E" w:rsidR="00C81E61" w:rsidRDefault="00C81E61" w:rsidP="00F95B46">
            <w:pPr>
              <w:jc w:val="center"/>
            </w:pPr>
          </w:p>
        </w:tc>
        <w:tc>
          <w:tcPr>
            <w:tcW w:w="1472" w:type="dxa"/>
          </w:tcPr>
          <w:p w14:paraId="7BA98E71" w14:textId="50654EF7"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1555" w:type="dxa"/>
          </w:tcPr>
          <w:p w14:paraId="32CA8BFF" w14:textId="599332AB"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2404" w:type="dxa"/>
          </w:tcPr>
          <w:p w14:paraId="1F6994B9" w14:textId="7F0BBB42"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c>
          <w:tcPr>
            <w:tcW w:w="2654" w:type="dxa"/>
          </w:tcPr>
          <w:p w14:paraId="307B43F1" w14:textId="001BDDD3"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r>
      <w:tr w:rsidR="00C81E61" w14:paraId="114DC627" w14:textId="77777777" w:rsidTr="00F95B46">
        <w:tc>
          <w:tcPr>
            <w:cnfStyle w:val="001000000000" w:firstRow="0" w:lastRow="0" w:firstColumn="1" w:lastColumn="0" w:oddVBand="0" w:evenVBand="0" w:oddHBand="0" w:evenHBand="0" w:firstRowFirstColumn="0" w:firstRowLastColumn="0" w:lastRowFirstColumn="0" w:lastRowLastColumn="0"/>
            <w:tcW w:w="1265" w:type="dxa"/>
          </w:tcPr>
          <w:p w14:paraId="4BC0472D" w14:textId="48198B18" w:rsidR="00C81E61" w:rsidRDefault="00C81E61" w:rsidP="00F95B46">
            <w:pPr>
              <w:jc w:val="center"/>
            </w:pPr>
          </w:p>
        </w:tc>
        <w:tc>
          <w:tcPr>
            <w:tcW w:w="1472" w:type="dxa"/>
          </w:tcPr>
          <w:p w14:paraId="2A776B21" w14:textId="16F9EE57"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1555" w:type="dxa"/>
          </w:tcPr>
          <w:p w14:paraId="4255AC67" w14:textId="0D394092"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2404" w:type="dxa"/>
          </w:tcPr>
          <w:p w14:paraId="6BC3B5F8" w14:textId="686EE705"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c>
          <w:tcPr>
            <w:tcW w:w="2654" w:type="dxa"/>
          </w:tcPr>
          <w:p w14:paraId="4E28E108" w14:textId="01A19DB0"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r>
      <w:tr w:rsidR="00C81E61" w14:paraId="72409E93" w14:textId="77777777" w:rsidTr="00F95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6FB77C43" w14:textId="302B0782" w:rsidR="00C81E61" w:rsidRDefault="00C81E61" w:rsidP="00F95B46">
            <w:pPr>
              <w:jc w:val="center"/>
            </w:pPr>
          </w:p>
        </w:tc>
        <w:tc>
          <w:tcPr>
            <w:tcW w:w="1472" w:type="dxa"/>
          </w:tcPr>
          <w:p w14:paraId="6D271C16" w14:textId="7DCBE442"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1555" w:type="dxa"/>
          </w:tcPr>
          <w:p w14:paraId="106D5AAD" w14:textId="1200C21C" w:rsidR="00C81E61" w:rsidRDefault="00C81E61" w:rsidP="00F95B46">
            <w:pPr>
              <w:cnfStyle w:val="000000100000" w:firstRow="0" w:lastRow="0" w:firstColumn="0" w:lastColumn="0" w:oddVBand="0" w:evenVBand="0" w:oddHBand="1" w:evenHBand="0" w:firstRowFirstColumn="0" w:firstRowLastColumn="0" w:lastRowFirstColumn="0" w:lastRowLastColumn="0"/>
            </w:pPr>
          </w:p>
        </w:tc>
        <w:tc>
          <w:tcPr>
            <w:tcW w:w="2404" w:type="dxa"/>
          </w:tcPr>
          <w:p w14:paraId="4E3C5ADD" w14:textId="42236D49"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c>
          <w:tcPr>
            <w:tcW w:w="2654" w:type="dxa"/>
          </w:tcPr>
          <w:p w14:paraId="7C76BD14" w14:textId="64245D70" w:rsidR="00C81E61" w:rsidRDefault="00C81E61" w:rsidP="00F95B46">
            <w:pPr>
              <w:spacing w:before="60" w:after="60"/>
              <w:cnfStyle w:val="000000100000" w:firstRow="0" w:lastRow="0" w:firstColumn="0" w:lastColumn="0" w:oddVBand="0" w:evenVBand="0" w:oddHBand="1" w:evenHBand="0" w:firstRowFirstColumn="0" w:firstRowLastColumn="0" w:lastRowFirstColumn="0" w:lastRowLastColumn="0"/>
            </w:pPr>
          </w:p>
        </w:tc>
      </w:tr>
      <w:tr w:rsidR="00C81E61" w14:paraId="383DD5C9" w14:textId="77777777" w:rsidTr="00F95B46">
        <w:tc>
          <w:tcPr>
            <w:cnfStyle w:val="001000000000" w:firstRow="0" w:lastRow="0" w:firstColumn="1" w:lastColumn="0" w:oddVBand="0" w:evenVBand="0" w:oddHBand="0" w:evenHBand="0" w:firstRowFirstColumn="0" w:firstRowLastColumn="0" w:lastRowFirstColumn="0" w:lastRowLastColumn="0"/>
            <w:tcW w:w="1265" w:type="dxa"/>
          </w:tcPr>
          <w:p w14:paraId="3410666A" w14:textId="62217C4F" w:rsidR="00C81E61" w:rsidRDefault="00C81E61" w:rsidP="00F95B46">
            <w:pPr>
              <w:jc w:val="center"/>
            </w:pPr>
          </w:p>
        </w:tc>
        <w:tc>
          <w:tcPr>
            <w:tcW w:w="1472" w:type="dxa"/>
          </w:tcPr>
          <w:p w14:paraId="7435B178" w14:textId="39AACEBF"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1555" w:type="dxa"/>
          </w:tcPr>
          <w:p w14:paraId="4AE634F1" w14:textId="68CA4C60" w:rsidR="00C81E61" w:rsidRDefault="00C81E61" w:rsidP="00F95B46">
            <w:pPr>
              <w:cnfStyle w:val="000000000000" w:firstRow="0" w:lastRow="0" w:firstColumn="0" w:lastColumn="0" w:oddVBand="0" w:evenVBand="0" w:oddHBand="0" w:evenHBand="0" w:firstRowFirstColumn="0" w:firstRowLastColumn="0" w:lastRowFirstColumn="0" w:lastRowLastColumn="0"/>
            </w:pPr>
          </w:p>
        </w:tc>
        <w:tc>
          <w:tcPr>
            <w:tcW w:w="2404" w:type="dxa"/>
          </w:tcPr>
          <w:p w14:paraId="7C89CE33" w14:textId="33E0FAA8"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c>
          <w:tcPr>
            <w:tcW w:w="2654" w:type="dxa"/>
          </w:tcPr>
          <w:p w14:paraId="4DB873C3" w14:textId="58FCDB91" w:rsidR="00C81E61" w:rsidRDefault="00C81E61" w:rsidP="00F95B46">
            <w:pPr>
              <w:spacing w:before="60" w:after="60"/>
              <w:cnfStyle w:val="000000000000" w:firstRow="0" w:lastRow="0" w:firstColumn="0" w:lastColumn="0" w:oddVBand="0" w:evenVBand="0" w:oddHBand="0" w:evenHBand="0" w:firstRowFirstColumn="0" w:firstRowLastColumn="0" w:lastRowFirstColumn="0" w:lastRowLastColumn="0"/>
            </w:pPr>
          </w:p>
        </w:tc>
      </w:tr>
    </w:tbl>
    <w:p w14:paraId="577705C4" w14:textId="1468E0CE" w:rsidR="00C81E61" w:rsidRDefault="00C81E61">
      <w:pPr>
        <w:spacing w:after="0" w:line="240" w:lineRule="auto"/>
      </w:pPr>
    </w:p>
    <w:p w14:paraId="168500A0" w14:textId="77777777" w:rsidR="00C81E61" w:rsidRDefault="00C81E61">
      <w:pPr>
        <w:spacing w:after="0" w:line="240" w:lineRule="auto"/>
      </w:pPr>
      <w:r>
        <w:br w:type="page"/>
      </w:r>
    </w:p>
    <w:p w14:paraId="2C715F7C" w14:textId="77777777" w:rsidR="00F01324" w:rsidRDefault="00F01324">
      <w:pPr>
        <w:spacing w:after="0" w:line="240" w:lineRule="auto"/>
      </w:pPr>
    </w:p>
    <w:p w14:paraId="0A0506E2" w14:textId="47161E13" w:rsidR="00D01011" w:rsidRDefault="00D01011" w:rsidP="00D01011">
      <w:pPr>
        <w:jc w:val="center"/>
      </w:pPr>
      <w:r>
        <w:rPr>
          <w:noProof/>
        </w:rPr>
        <w:drawing>
          <wp:inline distT="0" distB="0" distL="0" distR="0" wp14:anchorId="0A050744" wp14:editId="4DB4ACA8">
            <wp:extent cx="3343275" cy="2505075"/>
            <wp:effectExtent l="0" t="0" r="9525" b="9525"/>
            <wp:docPr id="2" name="Picture 2"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505075"/>
                    </a:xfrm>
                    <a:prstGeom prst="rect">
                      <a:avLst/>
                    </a:prstGeom>
                    <a:noFill/>
                    <a:ln>
                      <a:noFill/>
                    </a:ln>
                  </pic:spPr>
                </pic:pic>
              </a:graphicData>
            </a:graphic>
          </wp:inline>
        </w:drawing>
      </w:r>
    </w:p>
    <w:p w14:paraId="70EA1752" w14:textId="464027D6" w:rsidR="00C96382" w:rsidRDefault="00C031C6" w:rsidP="007012DD">
      <w:pPr>
        <w:pStyle w:val="TitlewTopBorder"/>
        <w:rPr>
          <w:lang w:val="en-US"/>
        </w:rPr>
      </w:pPr>
      <w:bookmarkStart w:id="0" w:name="_GoBack"/>
      <w:bookmarkEnd w:id="0"/>
      <w:ins w:id="1" w:author="Golriz Sedaghat" w:date="2018-12-07T13:18:00Z">
        <w:r w:rsidRPr="00C031C6">
          <w:rPr>
            <w:lang w:val="en-US"/>
            <w:rPrChange w:id="2" w:author="Golriz Sedaghat" w:date="2018-12-07T13:19:00Z">
              <w:rPr>
                <w:highlight w:val="yellow"/>
                <w:lang w:val="en-US"/>
              </w:rPr>
            </w:rPrChange>
          </w:rPr>
          <w:t>FIPS G</w:t>
        </w:r>
      </w:ins>
      <w:ins w:id="3" w:author="Golriz Sedaghat" w:date="2018-12-07T13:19:00Z">
        <w:r w:rsidRPr="00C031C6">
          <w:rPr>
            <w:lang w:val="en-US"/>
            <w:rPrChange w:id="4" w:author="Golriz Sedaghat" w:date="2018-12-07T13:19:00Z">
              <w:rPr>
                <w:highlight w:val="yellow"/>
                <w:lang w:val="en-US"/>
              </w:rPr>
            </w:rPrChange>
          </w:rPr>
          <w:t xml:space="preserve">uide Tool </w:t>
        </w:r>
      </w:ins>
      <w:del w:id="5" w:author="Golriz Sedaghat" w:date="2018-12-07T13:18:00Z">
        <w:r w:rsidR="00875B25" w:rsidRPr="00C031C6" w:rsidDel="00C031C6">
          <w:rPr>
            <w:lang w:val="en-US"/>
            <w:rPrChange w:id="6" w:author="Golriz Sedaghat" w:date="2018-12-07T13:19:00Z">
              <w:rPr>
                <w:highlight w:val="yellow"/>
                <w:lang w:val="en-US"/>
              </w:rPr>
            </w:rPrChange>
          </w:rPr>
          <w:delText>Module Name</w:delText>
        </w:r>
      </w:del>
      <w:ins w:id="7" w:author="Golriz Sedaghat" w:date="2018-12-07T13:18:00Z">
        <w:r w:rsidRPr="00C031C6">
          <w:rPr>
            <w:lang w:val="en-US"/>
            <w:rPrChange w:id="8" w:author="Golriz Sedaghat" w:date="2018-12-07T13:19:00Z">
              <w:rPr>
                <w:highlight w:val="yellow"/>
                <w:lang w:val="en-US"/>
              </w:rPr>
            </w:rPrChange>
          </w:rPr>
          <w:t xml:space="preserve">User Manual </w:t>
        </w:r>
      </w:ins>
    </w:p>
    <w:p w14:paraId="0A0506E3" w14:textId="501D257D" w:rsidR="00D01011" w:rsidRPr="00C96382" w:rsidRDefault="00D01011" w:rsidP="00C96382">
      <w:pPr>
        <w:pStyle w:val="Title"/>
      </w:pPr>
    </w:p>
    <w:p w14:paraId="0A0506E4" w14:textId="1F3365C1" w:rsidR="00D01011" w:rsidRPr="00F06B35" w:rsidRDefault="00F06B35" w:rsidP="007012DD">
      <w:pPr>
        <w:pStyle w:val="TitlewBottomBorder"/>
        <w:rPr>
          <w:lang w:val="en-US"/>
        </w:rPr>
      </w:pPr>
      <w:r>
        <w:rPr>
          <w:lang w:val="en-US"/>
        </w:rPr>
        <w:t xml:space="preserve">FIPS 140-2 </w:t>
      </w:r>
      <w:r w:rsidR="00521B26">
        <w:rPr>
          <w:lang w:val="en-US"/>
        </w:rPr>
        <w:t xml:space="preserve">Revalidation Change </w:t>
      </w:r>
      <w:r>
        <w:rPr>
          <w:lang w:val="en-US"/>
        </w:rPr>
        <w:t>Summary</w:t>
      </w:r>
    </w:p>
    <w:p w14:paraId="444D8842" w14:textId="77777777" w:rsidR="00C96382" w:rsidRPr="00C96382" w:rsidRDefault="00C96382" w:rsidP="00D01011">
      <w:pPr>
        <w:pStyle w:val="SubTitle"/>
        <w:rPr>
          <w:lang w:val="en-US"/>
        </w:rPr>
      </w:pPr>
    </w:p>
    <w:p w14:paraId="0A0506E8" w14:textId="3092C41A" w:rsidR="00BC184D" w:rsidRPr="006E2341" w:rsidRDefault="006E2341" w:rsidP="00122F5D">
      <w:pPr>
        <w:pStyle w:val="SubSubTitle"/>
        <w:rPr>
          <w:lang w:val="en-US"/>
        </w:rPr>
      </w:pPr>
      <w:r>
        <w:rPr>
          <w:lang w:val="en-US"/>
        </w:rPr>
        <w:t>Hardware</w:t>
      </w:r>
      <w:r w:rsidR="00775949">
        <w:rPr>
          <w:lang w:val="en-US"/>
        </w:rPr>
        <w:t xml:space="preserve"> Version</w:t>
      </w:r>
      <w:r w:rsidR="00122F5D" w:rsidRPr="00F475E9">
        <w:rPr>
          <w:lang w:val="en-US"/>
        </w:rPr>
        <w:t xml:space="preserve">: </w:t>
      </w:r>
      <w:r w:rsidR="00875B25" w:rsidRPr="00003866">
        <w:rPr>
          <w:highlight w:val="yellow"/>
          <w:lang w:val="en-US"/>
        </w:rPr>
        <w:t>#</w:t>
      </w:r>
    </w:p>
    <w:p w14:paraId="0A0506ED" w14:textId="56628412" w:rsidR="00122F5D" w:rsidRDefault="00F546FB" w:rsidP="00122F5D">
      <w:pPr>
        <w:pStyle w:val="SubSubTitle"/>
        <w:rPr>
          <w:lang w:val="en-US"/>
        </w:rPr>
      </w:pPr>
      <w:r>
        <w:rPr>
          <w:lang w:val="en-US"/>
        </w:rPr>
        <w:t>Security</w:t>
      </w:r>
      <w:r w:rsidR="00122F5D" w:rsidRPr="00F475E9">
        <w:rPr>
          <w:lang w:val="en-US"/>
        </w:rPr>
        <w:t xml:space="preserve"> Level </w:t>
      </w:r>
      <w:r w:rsidR="00BC184D" w:rsidRPr="00003866">
        <w:rPr>
          <w:highlight w:val="yellow"/>
          <w:lang w:val="en-US"/>
        </w:rPr>
        <w:t>3+EFP</w:t>
      </w:r>
    </w:p>
    <w:p w14:paraId="0A0506EE" w14:textId="77777777" w:rsidR="00122F5D" w:rsidRDefault="00122F5D" w:rsidP="00122F5D">
      <w:pPr>
        <w:pStyle w:val="SubSubTitle"/>
        <w:rPr>
          <w:lang w:val="en-US"/>
        </w:rPr>
      </w:pPr>
    </w:p>
    <w:p w14:paraId="38B60824" w14:textId="77777777" w:rsidR="00775949" w:rsidRDefault="00775949" w:rsidP="00122F5D">
      <w:pPr>
        <w:pStyle w:val="SubSubTitle"/>
        <w:rPr>
          <w:lang w:val="en-US"/>
        </w:rPr>
      </w:pPr>
    </w:p>
    <w:p w14:paraId="6B0B2ADE" w14:textId="77777777" w:rsidR="00775949" w:rsidRDefault="00775949" w:rsidP="00122F5D">
      <w:pPr>
        <w:pStyle w:val="SubSubTitle"/>
        <w:rPr>
          <w:lang w:val="en-US"/>
        </w:rPr>
      </w:pPr>
    </w:p>
    <w:p w14:paraId="526AECCC" w14:textId="6789DA9F" w:rsidR="00775949" w:rsidRPr="00D01011" w:rsidRDefault="00775949" w:rsidP="00775949">
      <w:pPr>
        <w:pStyle w:val="SubSubTitle"/>
        <w:rPr>
          <w:lang w:val="en-US"/>
        </w:rPr>
      </w:pPr>
      <w:r>
        <w:rPr>
          <w:lang w:val="en-US"/>
        </w:rPr>
        <w:t xml:space="preserve">Report </w:t>
      </w:r>
      <w:r w:rsidRPr="00003866">
        <w:rPr>
          <w:highlight w:val="yellow"/>
          <w:lang w:val="en-US"/>
        </w:rPr>
        <w:t>#</w:t>
      </w:r>
      <w:r>
        <w:rPr>
          <w:lang w:val="en-US"/>
        </w:rPr>
        <w:t xml:space="preserve"> </w:t>
      </w:r>
    </w:p>
    <w:p w14:paraId="0A0506F0" w14:textId="3CDDC2D3" w:rsidR="00122F5D" w:rsidRDefault="00875B25" w:rsidP="00122F5D">
      <w:pPr>
        <w:pStyle w:val="SubSubTitle"/>
        <w:rPr>
          <w:lang w:val="en-US"/>
        </w:rPr>
      </w:pPr>
      <w:r w:rsidRPr="00003866">
        <w:rPr>
          <w:highlight w:val="yellow"/>
          <w:lang w:val="en-US"/>
        </w:rPr>
        <w:t>Month Day, Year</w:t>
      </w:r>
    </w:p>
    <w:p w14:paraId="0A0506F2" w14:textId="77777777" w:rsidR="00122F5D" w:rsidRDefault="00122F5D" w:rsidP="00122F5D">
      <w:pPr>
        <w:pStyle w:val="PrivacyStatement"/>
      </w:pPr>
    </w:p>
    <w:p w14:paraId="0A0506F3" w14:textId="674AC8D4" w:rsidR="002925E4" w:rsidRDefault="002925E4" w:rsidP="00122F5D">
      <w:pPr>
        <w:pStyle w:val="PrivacyStatement"/>
      </w:pPr>
    </w:p>
    <w:p w14:paraId="3B075757" w14:textId="2CC2A27D" w:rsidR="00F06B35" w:rsidRDefault="00F06B35" w:rsidP="00122F5D">
      <w:pPr>
        <w:pStyle w:val="PrivacyStatement"/>
      </w:pPr>
    </w:p>
    <w:p w14:paraId="41E059AC" w14:textId="56DCE12B" w:rsidR="00F06B35" w:rsidRDefault="00F06B35" w:rsidP="00122F5D">
      <w:pPr>
        <w:pStyle w:val="PrivacyStatement"/>
      </w:pPr>
    </w:p>
    <w:p w14:paraId="72B7059C" w14:textId="725F2D73" w:rsidR="00F06B35" w:rsidRDefault="00F06B35" w:rsidP="00122F5D">
      <w:pPr>
        <w:pStyle w:val="PrivacyStatement"/>
      </w:pPr>
    </w:p>
    <w:p w14:paraId="485F97AD" w14:textId="77777777" w:rsidR="00F06B35" w:rsidRDefault="00F06B35" w:rsidP="00122F5D">
      <w:pPr>
        <w:pStyle w:val="PrivacyStatement"/>
      </w:pPr>
    </w:p>
    <w:p w14:paraId="0A0506F4" w14:textId="2287FBC9" w:rsidR="00122F5D" w:rsidRDefault="00BC184D" w:rsidP="00122F5D">
      <w:pPr>
        <w:pStyle w:val="PrivacyStatement"/>
      </w:pPr>
      <w:r>
        <w:t>Copyright</w:t>
      </w:r>
      <w:r w:rsidR="00122F5D">
        <w:t xml:space="preserve"> </w:t>
      </w:r>
      <w:r w:rsidR="008A364A" w:rsidRPr="00003866">
        <w:rPr>
          <w:highlight w:val="yellow"/>
        </w:rPr>
        <w:t>201</w:t>
      </w:r>
      <w:r w:rsidR="00875B25" w:rsidRPr="00003866">
        <w:rPr>
          <w:highlight w:val="yellow"/>
        </w:rPr>
        <w:t>7</w:t>
      </w:r>
      <w:r w:rsidR="00122F5D">
        <w:t xml:space="preserve"> Penumbra Security, Inc.</w:t>
      </w:r>
    </w:p>
    <w:p w14:paraId="0A0506F5" w14:textId="551EDBC3" w:rsidR="002925E4" w:rsidRDefault="00122F5D" w:rsidP="00BC184D">
      <w:pPr>
        <w:pStyle w:val="PrivacyStatement"/>
        <w:sectPr w:rsidR="002925E4" w:rsidSect="00D01011">
          <w:headerReference w:type="even" r:id="rId9"/>
          <w:headerReference w:type="default" r:id="rId10"/>
          <w:headerReference w:type="first" r:id="rId11"/>
          <w:pgSz w:w="12240" w:h="15840"/>
          <w:pgMar w:top="1440" w:right="1440" w:bottom="1440" w:left="1440" w:header="720" w:footer="720" w:gutter="0"/>
          <w:pgNumType w:start="1"/>
          <w:cols w:space="720"/>
          <w:docGrid w:linePitch="360"/>
        </w:sectPr>
      </w:pPr>
      <w:r w:rsidRPr="00511660">
        <w:t xml:space="preserve">This document is proprietary to Penumbra Security, Inc. This document is distributed to </w:t>
      </w:r>
      <w:r w:rsidR="00BC184D">
        <w:t>CMVP</w:t>
      </w:r>
      <w:r w:rsidRPr="00511660">
        <w:t xml:space="preserve"> with the understanding that it will not be disclosed or used, in whole or part, for any other purpose than for what it is intended, without the prior written consent of Penumbra Security, Inc.</w:t>
      </w:r>
    </w:p>
    <w:p w14:paraId="0A0506F6" w14:textId="77777777" w:rsidR="000635CF" w:rsidRDefault="00651CD1" w:rsidP="000B1C05">
      <w:pPr>
        <w:pStyle w:val="Heading1"/>
      </w:pPr>
      <w:r>
        <w:lastRenderedPageBreak/>
        <w:t>Executive Summary</w:t>
      </w:r>
    </w:p>
    <w:p w14:paraId="0A0506F7" w14:textId="2AA087ED" w:rsidR="00F546FB" w:rsidRPr="00F546FB" w:rsidRDefault="00F546FB" w:rsidP="00FC45D7">
      <w:pPr>
        <w:rPr>
          <w:rFonts w:eastAsiaTheme="majorEastAsia"/>
        </w:rPr>
      </w:pPr>
      <w:r w:rsidRPr="00F546FB">
        <w:rPr>
          <w:rFonts w:eastAsiaTheme="majorEastAsia"/>
        </w:rPr>
        <w:t xml:space="preserve">Penumbra Security, Inc. (Penumbra) has reviewed the complete list of assertions for the </w:t>
      </w:r>
      <w:r w:rsidR="00875B25" w:rsidRPr="00003866">
        <w:rPr>
          <w:rFonts w:eastAsiaTheme="majorEastAsia"/>
          <w:highlight w:val="yellow"/>
        </w:rPr>
        <w:t>Customer Name</w:t>
      </w:r>
      <w:r w:rsidR="00875B25">
        <w:rPr>
          <w:rFonts w:eastAsiaTheme="majorEastAsia"/>
        </w:rPr>
        <w:t xml:space="preserve"> </w:t>
      </w:r>
      <w:r w:rsidR="00875B25" w:rsidRPr="00003866">
        <w:rPr>
          <w:rFonts w:eastAsiaTheme="majorEastAsia"/>
          <w:highlight w:val="yellow"/>
        </w:rPr>
        <w:t>Module Name</w:t>
      </w:r>
      <w:r w:rsidR="00274562">
        <w:rPr>
          <w:rFonts w:eastAsiaTheme="majorEastAsia"/>
        </w:rPr>
        <w:t xml:space="preserve"> </w:t>
      </w:r>
      <w:r w:rsidRPr="00F546FB">
        <w:rPr>
          <w:rFonts w:eastAsiaTheme="majorEastAsia"/>
        </w:rPr>
        <w:t>(</w:t>
      </w:r>
      <w:r w:rsidR="0040413F" w:rsidRPr="00556765">
        <w:rPr>
          <w:rFonts w:eastAsiaTheme="majorEastAsia"/>
          <w:i/>
        </w:rPr>
        <w:t xml:space="preserve">Part </w:t>
      </w:r>
      <w:r w:rsidR="009D1A82">
        <w:rPr>
          <w:rFonts w:eastAsiaTheme="majorEastAsia"/>
          <w:i/>
        </w:rPr>
        <w:t>Numbers</w:t>
      </w:r>
      <w:r w:rsidR="0040413F" w:rsidRPr="00556765">
        <w:rPr>
          <w:rFonts w:eastAsiaTheme="majorEastAsia"/>
          <w:i/>
        </w:rPr>
        <w:t xml:space="preserve">: </w:t>
      </w:r>
      <w:r w:rsidR="009D1A82" w:rsidRPr="00003866">
        <w:rPr>
          <w:rFonts w:eastAsiaTheme="majorEastAsia"/>
          <w:i/>
          <w:highlight w:val="yellow"/>
        </w:rPr>
        <w:t xml:space="preserve">Part A: </w:t>
      </w:r>
      <w:r w:rsidR="00875B25" w:rsidRPr="00003866">
        <w:rPr>
          <w:rFonts w:eastAsiaTheme="majorEastAsia"/>
          <w:i/>
          <w:highlight w:val="yellow"/>
        </w:rPr>
        <w:t>#</w:t>
      </w:r>
      <w:r w:rsidR="009D1A82" w:rsidRPr="00003866">
        <w:rPr>
          <w:rFonts w:eastAsiaTheme="majorEastAsia"/>
          <w:i/>
          <w:highlight w:val="yellow"/>
        </w:rPr>
        <w:t>,</w:t>
      </w:r>
      <w:r w:rsidR="00875B25" w:rsidRPr="00003866">
        <w:rPr>
          <w:rFonts w:eastAsiaTheme="majorEastAsia"/>
          <w:i/>
          <w:highlight w:val="yellow"/>
        </w:rPr>
        <w:t xml:space="preserve"> and </w:t>
      </w:r>
      <w:r w:rsidR="009D1A82" w:rsidRPr="00003866">
        <w:rPr>
          <w:rFonts w:eastAsiaTheme="majorEastAsia"/>
          <w:i/>
          <w:highlight w:val="yellow"/>
        </w:rPr>
        <w:t>Part B:</w:t>
      </w:r>
      <w:r w:rsidR="00875B25" w:rsidRPr="00003866">
        <w:rPr>
          <w:rFonts w:eastAsiaTheme="majorEastAsia"/>
          <w:i/>
          <w:highlight w:val="yellow"/>
        </w:rPr>
        <w:t xml:space="preserve"> #</w:t>
      </w:r>
      <w:r w:rsidR="00875B25">
        <w:rPr>
          <w:rFonts w:eastAsiaTheme="majorEastAsia"/>
          <w:i/>
        </w:rPr>
        <w:t>;</w:t>
      </w:r>
      <w:r w:rsidR="0040413F" w:rsidRPr="00556765">
        <w:rPr>
          <w:rFonts w:eastAsiaTheme="majorEastAsia"/>
          <w:i/>
        </w:rPr>
        <w:t xml:space="preserve"> Hardware Version</w:t>
      </w:r>
      <w:r w:rsidR="009D1A82">
        <w:rPr>
          <w:rFonts w:eastAsiaTheme="majorEastAsia"/>
          <w:i/>
        </w:rPr>
        <w:t>s</w:t>
      </w:r>
      <w:r w:rsidR="0040413F" w:rsidRPr="00556765">
        <w:rPr>
          <w:rFonts w:eastAsiaTheme="majorEastAsia"/>
          <w:i/>
        </w:rPr>
        <w:t xml:space="preserve">: </w:t>
      </w:r>
      <w:r w:rsidR="009D1A82" w:rsidRPr="00003866">
        <w:rPr>
          <w:rFonts w:eastAsiaTheme="majorEastAsia"/>
          <w:i/>
          <w:highlight w:val="yellow"/>
        </w:rPr>
        <w:t>Hardware A</w:t>
      </w:r>
      <w:r w:rsidR="00875B25" w:rsidRPr="00003866">
        <w:rPr>
          <w:rFonts w:eastAsiaTheme="majorEastAsia"/>
          <w:i/>
          <w:highlight w:val="yellow"/>
        </w:rPr>
        <w:t>#</w:t>
      </w:r>
      <w:r w:rsidR="009D1A82" w:rsidRPr="00003866">
        <w:rPr>
          <w:rFonts w:eastAsiaTheme="majorEastAsia"/>
          <w:i/>
          <w:highlight w:val="yellow"/>
        </w:rPr>
        <w:t>,</w:t>
      </w:r>
      <w:r w:rsidR="00875B25" w:rsidRPr="00003866">
        <w:rPr>
          <w:rFonts w:eastAsiaTheme="majorEastAsia"/>
          <w:i/>
          <w:highlight w:val="yellow"/>
        </w:rPr>
        <w:t xml:space="preserve"> </w:t>
      </w:r>
      <w:r w:rsidR="00875B25" w:rsidRPr="00FD7ADE">
        <w:rPr>
          <w:rFonts w:eastAsiaTheme="majorEastAsia"/>
          <w:i/>
          <w:highlight w:val="yellow"/>
        </w:rPr>
        <w:t xml:space="preserve">and </w:t>
      </w:r>
      <w:r w:rsidR="009D1A82">
        <w:rPr>
          <w:rFonts w:eastAsiaTheme="majorEastAsia"/>
          <w:i/>
          <w:highlight w:val="yellow"/>
        </w:rPr>
        <w:t>Hardware B:</w:t>
      </w:r>
      <w:r w:rsidR="00875B25" w:rsidRPr="00FD7ADE">
        <w:rPr>
          <w:rFonts w:eastAsiaTheme="majorEastAsia"/>
          <w:i/>
          <w:highlight w:val="yellow"/>
        </w:rPr>
        <w:t xml:space="preserve"> #</w:t>
      </w:r>
      <w:r w:rsidR="006E2341" w:rsidRPr="00B73E7B">
        <w:rPr>
          <w:rFonts w:eastAsiaTheme="majorEastAsia"/>
          <w:i/>
        </w:rPr>
        <w:t xml:space="preserve">; </w:t>
      </w:r>
      <w:r w:rsidRPr="00B73E7B">
        <w:rPr>
          <w:rFonts w:eastAsiaTheme="majorEastAsia"/>
          <w:i/>
        </w:rPr>
        <w:t>F</w:t>
      </w:r>
      <w:r w:rsidR="0040413F" w:rsidRPr="00B73E7B">
        <w:rPr>
          <w:rFonts w:eastAsiaTheme="majorEastAsia"/>
          <w:i/>
        </w:rPr>
        <w:t>irmware</w:t>
      </w:r>
      <w:r w:rsidRPr="00B73E7B">
        <w:rPr>
          <w:rFonts w:eastAsiaTheme="majorEastAsia"/>
          <w:i/>
        </w:rPr>
        <w:t xml:space="preserve"> Version</w:t>
      </w:r>
      <w:r w:rsidR="006E2341" w:rsidRPr="00B73E7B">
        <w:rPr>
          <w:rFonts w:eastAsiaTheme="majorEastAsia"/>
          <w:i/>
        </w:rPr>
        <w:t>s</w:t>
      </w:r>
      <w:r w:rsidRPr="00B73E7B">
        <w:rPr>
          <w:rFonts w:eastAsiaTheme="majorEastAsia"/>
          <w:i/>
        </w:rPr>
        <w:t xml:space="preserve">: </w:t>
      </w:r>
      <w:r w:rsidR="00875B25" w:rsidRPr="00003866">
        <w:rPr>
          <w:rFonts w:eastAsiaTheme="majorEastAsia"/>
          <w:i/>
          <w:highlight w:val="yellow"/>
        </w:rPr>
        <w:t>Firmware A: #, and Firmware B: #</w:t>
      </w:r>
      <w:r w:rsidRPr="00B73E7B">
        <w:rPr>
          <w:rFonts w:eastAsiaTheme="majorEastAsia"/>
        </w:rPr>
        <w:t>) and</w:t>
      </w:r>
      <w:r w:rsidRPr="00F546FB">
        <w:rPr>
          <w:rFonts w:eastAsiaTheme="majorEastAsia"/>
        </w:rPr>
        <w:t xml:space="preserve"> found that </w:t>
      </w:r>
      <w:r w:rsidR="00A17196">
        <w:rPr>
          <w:rFonts w:eastAsiaTheme="majorEastAsia"/>
        </w:rPr>
        <w:t>the module</w:t>
      </w:r>
      <w:r w:rsidRPr="00F546FB">
        <w:rPr>
          <w:rFonts w:eastAsiaTheme="majorEastAsia"/>
        </w:rPr>
        <w:t xml:space="preserve"> fully complies with</w:t>
      </w:r>
      <w:r w:rsidR="00B66C4E">
        <w:rPr>
          <w:rFonts w:eastAsiaTheme="majorEastAsia"/>
        </w:rPr>
        <w:t xml:space="preserve"> the requirements of FIPS 140-2</w:t>
      </w:r>
      <w:r w:rsidRPr="00F546FB">
        <w:rPr>
          <w:rFonts w:eastAsiaTheme="majorEastAsia"/>
        </w:rPr>
        <w:t>.</w:t>
      </w:r>
    </w:p>
    <w:p w14:paraId="13B06EC4" w14:textId="44344B72" w:rsidR="0004041C" w:rsidRDefault="00733E2B" w:rsidP="00FC45D7">
      <w:pPr>
        <w:rPr>
          <w:rFonts w:eastAsiaTheme="majorEastAsia"/>
        </w:rPr>
      </w:pPr>
      <w:r>
        <w:rPr>
          <w:rFonts w:eastAsiaTheme="majorEastAsia"/>
        </w:rPr>
        <w:t xml:space="preserve">The </w:t>
      </w:r>
      <w:r w:rsidR="00F84045">
        <w:rPr>
          <w:rFonts w:eastAsiaTheme="majorEastAsia"/>
        </w:rPr>
        <w:t xml:space="preserve">central </w:t>
      </w:r>
      <w:r w:rsidR="00B66C4E">
        <w:rPr>
          <w:rFonts w:eastAsiaTheme="majorEastAsia"/>
        </w:rPr>
        <w:t xml:space="preserve">purpose of the module is </w:t>
      </w:r>
      <w:r w:rsidR="009D1A82" w:rsidRPr="00003866">
        <w:rPr>
          <w:rFonts w:eastAsiaTheme="majorEastAsia"/>
          <w:highlight w:val="yellow"/>
        </w:rPr>
        <w:t>X</w:t>
      </w:r>
      <w:r w:rsidR="00B66C4E">
        <w:rPr>
          <w:rFonts w:eastAsiaTheme="majorEastAsia"/>
        </w:rPr>
        <w:t xml:space="preserve">. </w:t>
      </w:r>
      <w:r>
        <w:rPr>
          <w:rFonts w:eastAsiaTheme="majorEastAsia"/>
        </w:rPr>
        <w:t>The module uses</w:t>
      </w:r>
      <w:r w:rsidR="006E2341">
        <w:rPr>
          <w:rFonts w:eastAsiaTheme="majorEastAsia"/>
        </w:rPr>
        <w:t xml:space="preserve"> </w:t>
      </w:r>
      <w:r>
        <w:rPr>
          <w:rFonts w:eastAsiaTheme="majorEastAsia"/>
        </w:rPr>
        <w:t xml:space="preserve">a number of </w:t>
      </w:r>
      <w:r w:rsidR="00B66C4E">
        <w:rPr>
          <w:rFonts w:eastAsiaTheme="majorEastAsia"/>
        </w:rPr>
        <w:t xml:space="preserve">strong </w:t>
      </w:r>
      <w:proofErr w:type="gramStart"/>
      <w:r w:rsidR="00B66C4E" w:rsidRPr="00003866">
        <w:rPr>
          <w:rFonts w:eastAsiaTheme="majorEastAsia"/>
          <w:highlight w:val="yellow"/>
        </w:rPr>
        <w:t>identity based</w:t>
      </w:r>
      <w:proofErr w:type="gramEnd"/>
      <w:r w:rsidR="00B66C4E">
        <w:rPr>
          <w:rFonts w:eastAsiaTheme="majorEastAsia"/>
        </w:rPr>
        <w:t xml:space="preserve"> </w:t>
      </w:r>
      <w:r>
        <w:rPr>
          <w:rFonts w:eastAsiaTheme="majorEastAsia"/>
        </w:rPr>
        <w:t>authentication</w:t>
      </w:r>
      <w:r w:rsidR="006E2341">
        <w:rPr>
          <w:rFonts w:eastAsiaTheme="majorEastAsia"/>
        </w:rPr>
        <w:t xml:space="preserve"> mechanisms </w:t>
      </w:r>
      <w:r>
        <w:rPr>
          <w:rFonts w:eastAsiaTheme="majorEastAsia"/>
        </w:rPr>
        <w:t>to provide authentication, integrity</w:t>
      </w:r>
      <w:r w:rsidR="00F84045">
        <w:rPr>
          <w:rFonts w:eastAsiaTheme="majorEastAsia"/>
        </w:rPr>
        <w:t>,</w:t>
      </w:r>
      <w:r>
        <w:rPr>
          <w:rFonts w:eastAsiaTheme="majorEastAsia"/>
        </w:rPr>
        <w:t xml:space="preserve"> and</w:t>
      </w:r>
      <w:r w:rsidR="00A17196">
        <w:rPr>
          <w:rFonts w:eastAsiaTheme="majorEastAsia"/>
        </w:rPr>
        <w:t>,</w:t>
      </w:r>
      <w:r>
        <w:rPr>
          <w:rFonts w:eastAsiaTheme="majorEastAsia"/>
        </w:rPr>
        <w:t xml:space="preserve"> when necessary</w:t>
      </w:r>
      <w:r w:rsidR="00A17196">
        <w:rPr>
          <w:rFonts w:eastAsiaTheme="majorEastAsia"/>
        </w:rPr>
        <w:t>,</w:t>
      </w:r>
      <w:r>
        <w:rPr>
          <w:rFonts w:eastAsiaTheme="majorEastAsia"/>
        </w:rPr>
        <w:t xml:space="preserve"> non-repudiation</w:t>
      </w:r>
      <w:r w:rsidR="00B66C4E">
        <w:rPr>
          <w:rFonts w:eastAsiaTheme="majorEastAsia"/>
        </w:rPr>
        <w:t>.</w:t>
      </w:r>
    </w:p>
    <w:p w14:paraId="6B1BDF7A" w14:textId="1DB7B93C" w:rsidR="0004041C" w:rsidRDefault="009D1A82" w:rsidP="00FC45D7">
      <w:pPr>
        <w:rPr>
          <w:rFonts w:eastAsiaTheme="majorEastAsia"/>
        </w:rPr>
      </w:pPr>
      <w:r>
        <w:rPr>
          <w:rFonts w:eastAsiaTheme="majorEastAsia"/>
        </w:rPr>
        <w:t xml:space="preserve">The Customer has </w:t>
      </w:r>
      <w:r w:rsidR="00F95B46" w:rsidRPr="00003866">
        <w:rPr>
          <w:rFonts w:eastAsiaTheme="majorEastAsia"/>
          <w:highlight w:val="yellow"/>
        </w:rPr>
        <w:t>[done X to update</w:t>
      </w:r>
      <w:r w:rsidRPr="00003866">
        <w:rPr>
          <w:rFonts w:eastAsiaTheme="majorEastAsia"/>
          <w:highlight w:val="yellow"/>
        </w:rPr>
        <w:t xml:space="preserve"> the module]</w:t>
      </w:r>
      <w:r w:rsidR="00E616DD">
        <w:rPr>
          <w:rFonts w:eastAsiaTheme="majorEastAsia"/>
        </w:rPr>
        <w:t xml:space="preserve">. </w:t>
      </w:r>
      <w:r w:rsidR="00015CF7">
        <w:rPr>
          <w:rFonts w:eastAsiaTheme="majorEastAsia"/>
        </w:rPr>
        <w:t>The update</w:t>
      </w:r>
      <w:r w:rsidRPr="00003866">
        <w:rPr>
          <w:rFonts w:eastAsiaTheme="majorEastAsia"/>
          <w:highlight w:val="yellow"/>
        </w:rPr>
        <w:t>s</w:t>
      </w:r>
      <w:r>
        <w:rPr>
          <w:rFonts w:eastAsiaTheme="majorEastAsia"/>
        </w:rPr>
        <w:t xml:space="preserve"> </w:t>
      </w:r>
      <w:proofErr w:type="gramStart"/>
      <w:r w:rsidR="00015CF7">
        <w:rPr>
          <w:rFonts w:eastAsiaTheme="majorEastAsia"/>
        </w:rPr>
        <w:t>affect</w:t>
      </w:r>
      <w:r w:rsidR="00F95B46" w:rsidRPr="00003866">
        <w:rPr>
          <w:rFonts w:eastAsiaTheme="majorEastAsia"/>
          <w:highlight w:val="yellow"/>
        </w:rPr>
        <w:t>s</w:t>
      </w:r>
      <w:proofErr w:type="gramEnd"/>
      <w:r w:rsidR="00015CF7">
        <w:rPr>
          <w:rFonts w:eastAsiaTheme="majorEastAsia"/>
        </w:rPr>
        <w:t xml:space="preserve"> less than</w:t>
      </w:r>
      <w:r w:rsidR="00E616DD">
        <w:rPr>
          <w:rFonts w:eastAsiaTheme="majorEastAsia"/>
        </w:rPr>
        <w:t xml:space="preserve"> 30% of the module</w:t>
      </w:r>
      <w:r w:rsidR="00EA79E5">
        <w:rPr>
          <w:rFonts w:eastAsiaTheme="majorEastAsia"/>
        </w:rPr>
        <w:t>’</w:t>
      </w:r>
      <w:r w:rsidR="00E616DD">
        <w:rPr>
          <w:rFonts w:eastAsiaTheme="majorEastAsia"/>
        </w:rPr>
        <w:t xml:space="preserve">s security relevant features. </w:t>
      </w:r>
      <w:r w:rsidR="0004041C" w:rsidRPr="00003866">
        <w:rPr>
          <w:rFonts w:eastAsiaTheme="majorEastAsia"/>
          <w:highlight w:val="yellow"/>
        </w:rPr>
        <w:t>The module’s hardware and underlying cryptographic functionality remain unchanged</w:t>
      </w:r>
      <w:r w:rsidR="00F95B46" w:rsidRPr="00003866">
        <w:rPr>
          <w:rFonts w:eastAsiaTheme="majorEastAsia"/>
          <w:highlight w:val="yellow"/>
        </w:rPr>
        <w:t xml:space="preserve"> [or other reasons the effects are less than 30%]</w:t>
      </w:r>
      <w:r w:rsidR="0004041C" w:rsidRPr="00003866">
        <w:rPr>
          <w:rFonts w:eastAsiaTheme="majorEastAsia"/>
          <w:highlight w:val="yellow"/>
        </w:rPr>
        <w:t>.</w:t>
      </w:r>
    </w:p>
    <w:p w14:paraId="75EB32FB" w14:textId="1D421BD6" w:rsidR="00E03939" w:rsidRPr="001849AB" w:rsidRDefault="00E03939" w:rsidP="00E03939">
      <w:pPr>
        <w:rPr>
          <w:rFonts w:eastAsiaTheme="majorEastAsia"/>
        </w:rPr>
      </w:pPr>
      <w:r>
        <w:rPr>
          <w:rFonts w:eastAsiaTheme="majorEastAsia"/>
        </w:rPr>
        <w:t xml:space="preserve">Reopened and changed ASs and TEs are shown in </w:t>
      </w:r>
      <w:r>
        <w:rPr>
          <w:rFonts w:eastAsiaTheme="majorEastAsia"/>
        </w:rPr>
        <w:fldChar w:fldCharType="begin"/>
      </w:r>
      <w:r>
        <w:rPr>
          <w:rFonts w:eastAsiaTheme="majorEastAsia"/>
        </w:rPr>
        <w:instrText xml:space="preserve"> REF _Ref498707831 \h </w:instrText>
      </w:r>
      <w:r>
        <w:rPr>
          <w:rFonts w:eastAsiaTheme="majorEastAsia"/>
        </w:rPr>
      </w:r>
      <w:r>
        <w:rPr>
          <w:rFonts w:eastAsiaTheme="majorEastAsia"/>
        </w:rPr>
        <w:fldChar w:fldCharType="separate"/>
      </w:r>
      <w:r>
        <w:t xml:space="preserve">Table </w:t>
      </w:r>
      <w:r>
        <w:rPr>
          <w:noProof/>
        </w:rPr>
        <w:t>1</w:t>
      </w:r>
      <w:r>
        <w:rPr>
          <w:rFonts w:eastAsiaTheme="majorEastAsia"/>
        </w:rPr>
        <w:fldChar w:fldCharType="end"/>
      </w:r>
      <w:r>
        <w:rPr>
          <w:rFonts w:eastAsiaTheme="majorEastAsia"/>
        </w:rPr>
        <w:t>, below. Modified TEs are shown in red, while those in black have passed revalidation with no change.</w:t>
      </w:r>
    </w:p>
    <w:p w14:paraId="0227609F" w14:textId="1A8C02F0" w:rsidR="00C31B4B" w:rsidRDefault="00C31B4B" w:rsidP="00C31B4B">
      <w:pPr>
        <w:pStyle w:val="Caption"/>
        <w:keepNext/>
        <w:spacing w:before="360"/>
      </w:pPr>
      <w:bookmarkStart w:id="9" w:name="_Ref498707831"/>
      <w:r>
        <w:t xml:space="preserve">Table </w:t>
      </w:r>
      <w:r w:rsidR="00EC4B3A">
        <w:rPr>
          <w:noProof/>
        </w:rPr>
        <w:fldChar w:fldCharType="begin"/>
      </w:r>
      <w:r w:rsidR="00EC4B3A">
        <w:rPr>
          <w:noProof/>
        </w:rPr>
        <w:instrText xml:space="preserve"> SEQ Table \* ARABIC </w:instrText>
      </w:r>
      <w:r w:rsidR="00EC4B3A">
        <w:rPr>
          <w:noProof/>
        </w:rPr>
        <w:fldChar w:fldCharType="separate"/>
      </w:r>
      <w:r w:rsidR="004F2D86">
        <w:rPr>
          <w:noProof/>
        </w:rPr>
        <w:t>1</w:t>
      </w:r>
      <w:r w:rsidR="00EC4B3A">
        <w:rPr>
          <w:noProof/>
        </w:rPr>
        <w:fldChar w:fldCharType="end"/>
      </w:r>
      <w:bookmarkEnd w:id="9"/>
      <w:r>
        <w:t xml:space="preserve"> – FIPS 140-2 Applicable Modification Summary</w:t>
      </w:r>
    </w:p>
    <w:tbl>
      <w:tblPr>
        <w:tblStyle w:val="TableGrid"/>
        <w:tblW w:w="0" w:type="auto"/>
        <w:tblLook w:val="04A0" w:firstRow="1" w:lastRow="0" w:firstColumn="1" w:lastColumn="0" w:noHBand="0" w:noVBand="1"/>
      </w:tblPr>
      <w:tblGrid>
        <w:gridCol w:w="966"/>
        <w:gridCol w:w="1506"/>
        <w:gridCol w:w="2653"/>
        <w:gridCol w:w="4225"/>
      </w:tblGrid>
      <w:tr w:rsidR="005F6F8F" w:rsidRPr="005F6F8F" w14:paraId="4D853792" w14:textId="47F20235" w:rsidTr="00003866">
        <w:trPr>
          <w:cantSplit/>
          <w:tblHeader/>
        </w:trPr>
        <w:tc>
          <w:tcPr>
            <w:tcW w:w="966" w:type="dxa"/>
            <w:shd w:val="clear" w:color="auto" w:fill="BFBFBF" w:themeFill="background1" w:themeFillShade="BF"/>
          </w:tcPr>
          <w:p w14:paraId="3BB26417" w14:textId="77777777" w:rsidR="005F6F8F" w:rsidRPr="00C13582" w:rsidRDefault="005F6F8F" w:rsidP="00003866">
            <w:pPr>
              <w:ind w:left="0"/>
              <w:jc w:val="center"/>
              <w:rPr>
                <w:b/>
                <w:sz w:val="18"/>
                <w:szCs w:val="18"/>
              </w:rPr>
            </w:pPr>
            <w:r w:rsidRPr="00C13582">
              <w:rPr>
                <w:b/>
                <w:sz w:val="18"/>
                <w:szCs w:val="18"/>
              </w:rPr>
              <w:t>Section</w:t>
            </w:r>
          </w:p>
        </w:tc>
        <w:tc>
          <w:tcPr>
            <w:tcW w:w="1506" w:type="dxa"/>
            <w:shd w:val="clear" w:color="auto" w:fill="BFBFBF" w:themeFill="background1" w:themeFillShade="BF"/>
          </w:tcPr>
          <w:p w14:paraId="45B6A644" w14:textId="77777777" w:rsidR="005F6F8F" w:rsidRPr="00C13582" w:rsidRDefault="005F6F8F" w:rsidP="00003866">
            <w:pPr>
              <w:ind w:left="144"/>
              <w:rPr>
                <w:b/>
                <w:sz w:val="18"/>
                <w:szCs w:val="18"/>
              </w:rPr>
            </w:pPr>
            <w:r w:rsidRPr="00C13582">
              <w:rPr>
                <w:b/>
                <w:sz w:val="18"/>
                <w:szCs w:val="18"/>
              </w:rPr>
              <w:t>Security Requirement</w:t>
            </w:r>
          </w:p>
        </w:tc>
        <w:tc>
          <w:tcPr>
            <w:tcW w:w="2653" w:type="dxa"/>
            <w:shd w:val="clear" w:color="auto" w:fill="BFBFBF" w:themeFill="background1" w:themeFillShade="BF"/>
          </w:tcPr>
          <w:p w14:paraId="0B155C5E" w14:textId="1BC10870" w:rsidR="005F6F8F" w:rsidRPr="00C13582" w:rsidRDefault="005F6F8F" w:rsidP="00003866">
            <w:pPr>
              <w:ind w:left="144"/>
              <w:rPr>
                <w:b/>
                <w:sz w:val="18"/>
                <w:szCs w:val="18"/>
              </w:rPr>
            </w:pPr>
            <w:r w:rsidRPr="00C13582">
              <w:rPr>
                <w:b/>
                <w:sz w:val="18"/>
                <w:szCs w:val="18"/>
              </w:rPr>
              <w:t>Modifications</w:t>
            </w:r>
          </w:p>
        </w:tc>
        <w:tc>
          <w:tcPr>
            <w:tcW w:w="4225" w:type="dxa"/>
            <w:shd w:val="clear" w:color="auto" w:fill="BFBFBF" w:themeFill="background1" w:themeFillShade="BF"/>
          </w:tcPr>
          <w:p w14:paraId="2A4B938E" w14:textId="2DA8400D" w:rsidR="00EA79E5" w:rsidRPr="00E74AD8" w:rsidRDefault="005F6F8F" w:rsidP="00003866">
            <w:pPr>
              <w:ind w:left="144"/>
              <w:rPr>
                <w:sz w:val="18"/>
                <w:szCs w:val="18"/>
              </w:rPr>
            </w:pPr>
            <w:commentRangeStart w:id="10"/>
            <w:r w:rsidRPr="00C13582">
              <w:rPr>
                <w:b/>
                <w:sz w:val="18"/>
                <w:szCs w:val="18"/>
              </w:rPr>
              <w:t>Affected TEs</w:t>
            </w:r>
            <w:commentRangeEnd w:id="10"/>
            <w:r w:rsidR="00757CD6">
              <w:rPr>
                <w:rStyle w:val="CommentReference"/>
              </w:rPr>
              <w:commentReference w:id="10"/>
            </w:r>
            <w:r w:rsidR="00EA79E5">
              <w:rPr>
                <w:b/>
                <w:sz w:val="18"/>
                <w:szCs w:val="18"/>
              </w:rPr>
              <w:br/>
            </w:r>
            <w:r w:rsidR="00EA79E5">
              <w:rPr>
                <w:sz w:val="18"/>
                <w:szCs w:val="18"/>
              </w:rPr>
              <w:t>(TEs in red have been modified, TEs in black have passed revalidation with no change)</w:t>
            </w:r>
          </w:p>
        </w:tc>
      </w:tr>
      <w:tr w:rsidR="005F6F8F" w:rsidRPr="005F6F8F" w14:paraId="6232E5C5" w14:textId="3068826F" w:rsidTr="00003866">
        <w:trPr>
          <w:cantSplit/>
        </w:trPr>
        <w:tc>
          <w:tcPr>
            <w:tcW w:w="966" w:type="dxa"/>
          </w:tcPr>
          <w:p w14:paraId="0AB1C970" w14:textId="77777777" w:rsidR="005F6F8F" w:rsidRPr="00C13582" w:rsidRDefault="005F6F8F" w:rsidP="00003866">
            <w:pPr>
              <w:ind w:left="0"/>
              <w:jc w:val="center"/>
              <w:rPr>
                <w:sz w:val="18"/>
                <w:szCs w:val="18"/>
              </w:rPr>
            </w:pPr>
            <w:r w:rsidRPr="00C13582">
              <w:rPr>
                <w:sz w:val="18"/>
                <w:szCs w:val="18"/>
              </w:rPr>
              <w:t>1</w:t>
            </w:r>
          </w:p>
        </w:tc>
        <w:tc>
          <w:tcPr>
            <w:tcW w:w="1506" w:type="dxa"/>
          </w:tcPr>
          <w:p w14:paraId="618988A8" w14:textId="77777777" w:rsidR="005F6F8F" w:rsidRPr="00C13582" w:rsidRDefault="005F6F8F" w:rsidP="00003866">
            <w:pPr>
              <w:ind w:left="144"/>
              <w:rPr>
                <w:sz w:val="18"/>
                <w:szCs w:val="18"/>
              </w:rPr>
            </w:pPr>
            <w:r w:rsidRPr="00C13582">
              <w:rPr>
                <w:sz w:val="18"/>
                <w:szCs w:val="18"/>
              </w:rPr>
              <w:t>Cryptographic Module Specification</w:t>
            </w:r>
          </w:p>
        </w:tc>
        <w:tc>
          <w:tcPr>
            <w:tcW w:w="2653" w:type="dxa"/>
          </w:tcPr>
          <w:p w14:paraId="61ECBEF0" w14:textId="7147EAD2" w:rsidR="00F95B46" w:rsidRDefault="00775DB0" w:rsidP="00003866">
            <w:pPr>
              <w:ind w:left="144"/>
              <w:rPr>
                <w:sz w:val="18"/>
                <w:szCs w:val="18"/>
              </w:rPr>
            </w:pPr>
            <w:r>
              <w:rPr>
                <w:sz w:val="18"/>
                <w:szCs w:val="18"/>
                <w:highlight w:val="yellow"/>
              </w:rPr>
              <w:t>S</w:t>
            </w:r>
            <w:r w:rsidR="00F95B46" w:rsidRPr="00003866">
              <w:rPr>
                <w:sz w:val="18"/>
                <w:szCs w:val="18"/>
                <w:highlight w:val="yellow"/>
              </w:rPr>
              <w:t xml:space="preserve">ummarize </w:t>
            </w:r>
            <w:r>
              <w:rPr>
                <w:sz w:val="18"/>
                <w:szCs w:val="18"/>
                <w:highlight w:val="yellow"/>
              </w:rPr>
              <w:t>M</w:t>
            </w:r>
            <w:r w:rsidR="00F95B46" w:rsidRPr="00003866">
              <w:rPr>
                <w:sz w:val="18"/>
                <w:szCs w:val="18"/>
                <w:highlight w:val="yellow"/>
              </w:rPr>
              <w:t>odifications</w:t>
            </w:r>
          </w:p>
          <w:p w14:paraId="32FE55EB" w14:textId="12EDBEB8" w:rsidR="005F6F8F" w:rsidRPr="00C13582" w:rsidRDefault="00F95B46" w:rsidP="00003866">
            <w:pPr>
              <w:ind w:left="144"/>
              <w:rPr>
                <w:sz w:val="18"/>
                <w:szCs w:val="18"/>
              </w:rPr>
            </w:pPr>
            <w:r w:rsidRPr="00C13582">
              <w:rPr>
                <w:sz w:val="18"/>
                <w:szCs w:val="18"/>
              </w:rPr>
              <w:t xml:space="preserve">(Refer to Section </w:t>
            </w:r>
            <w:r>
              <w:rPr>
                <w:sz w:val="18"/>
                <w:szCs w:val="18"/>
              </w:rPr>
              <w:t>1</w:t>
            </w:r>
            <w:r w:rsidRPr="00C13582">
              <w:rPr>
                <w:sz w:val="18"/>
                <w:szCs w:val="18"/>
              </w:rPr>
              <w:t xml:space="preserve"> for further details)</w:t>
            </w:r>
          </w:p>
        </w:tc>
        <w:tc>
          <w:tcPr>
            <w:tcW w:w="4225" w:type="dxa"/>
          </w:tcPr>
          <w:p w14:paraId="3460999E" w14:textId="5286705C" w:rsidR="005F6F8F" w:rsidRPr="00003866" w:rsidRDefault="00EA79E5" w:rsidP="00003866">
            <w:pPr>
              <w:ind w:left="144"/>
              <w:rPr>
                <w:sz w:val="18"/>
                <w:szCs w:val="18"/>
              </w:rPr>
            </w:pPr>
            <w:r w:rsidRPr="00003866">
              <w:rPr>
                <w:sz w:val="18"/>
                <w:szCs w:val="18"/>
              </w:rPr>
              <w:t xml:space="preserve">TE.01.03.01 </w:t>
            </w:r>
            <w:r w:rsidRPr="00003866">
              <w:rPr>
                <w:sz w:val="18"/>
                <w:szCs w:val="18"/>
              </w:rPr>
              <w:br/>
            </w:r>
            <w:r w:rsidRPr="00003866">
              <w:rPr>
                <w:i/>
                <w:sz w:val="18"/>
                <w:szCs w:val="18"/>
              </w:rPr>
              <w:t>TE.01.03.02</w:t>
            </w:r>
            <w:r w:rsidRPr="00003866">
              <w:rPr>
                <w:i/>
                <w:sz w:val="18"/>
                <w:szCs w:val="18"/>
              </w:rPr>
              <w:br/>
              <w:t xml:space="preserve">TE.01.06.03 </w:t>
            </w:r>
            <w:r w:rsidRPr="00003866">
              <w:rPr>
                <w:i/>
                <w:sz w:val="18"/>
                <w:szCs w:val="18"/>
              </w:rPr>
              <w:br/>
              <w:t xml:space="preserve">TE.01.08.01 </w:t>
            </w:r>
            <w:r w:rsidR="00D94371" w:rsidRPr="00003866">
              <w:rPr>
                <w:i/>
                <w:sz w:val="18"/>
                <w:szCs w:val="18"/>
              </w:rPr>
              <w:br/>
            </w:r>
            <w:r w:rsidRPr="00003866">
              <w:rPr>
                <w:i/>
                <w:sz w:val="18"/>
                <w:szCs w:val="18"/>
              </w:rPr>
              <w:t>TE.01.12.02</w:t>
            </w:r>
            <w:r w:rsidRPr="00003866">
              <w:rPr>
                <w:sz w:val="18"/>
                <w:szCs w:val="18"/>
              </w:rPr>
              <w:t xml:space="preserve"> </w:t>
            </w:r>
          </w:p>
        </w:tc>
      </w:tr>
      <w:tr w:rsidR="005F6F8F" w:rsidRPr="005F6F8F" w14:paraId="70D41F87" w14:textId="78F20C33" w:rsidTr="00003866">
        <w:trPr>
          <w:cantSplit/>
        </w:trPr>
        <w:tc>
          <w:tcPr>
            <w:tcW w:w="966" w:type="dxa"/>
          </w:tcPr>
          <w:p w14:paraId="55A5A8C2" w14:textId="77777777" w:rsidR="005F6F8F" w:rsidRPr="00C13582" w:rsidRDefault="005F6F8F" w:rsidP="00003866">
            <w:pPr>
              <w:ind w:left="0"/>
              <w:jc w:val="center"/>
              <w:rPr>
                <w:sz w:val="18"/>
                <w:szCs w:val="18"/>
              </w:rPr>
            </w:pPr>
            <w:r w:rsidRPr="00C13582">
              <w:rPr>
                <w:sz w:val="18"/>
                <w:szCs w:val="18"/>
              </w:rPr>
              <w:t>2</w:t>
            </w:r>
          </w:p>
        </w:tc>
        <w:tc>
          <w:tcPr>
            <w:tcW w:w="1506" w:type="dxa"/>
          </w:tcPr>
          <w:p w14:paraId="4F47ED6C" w14:textId="77777777" w:rsidR="005F6F8F" w:rsidRPr="00C13582" w:rsidRDefault="005F6F8F" w:rsidP="00003866">
            <w:pPr>
              <w:ind w:left="144"/>
              <w:rPr>
                <w:sz w:val="18"/>
                <w:szCs w:val="18"/>
              </w:rPr>
            </w:pPr>
            <w:r w:rsidRPr="00C13582">
              <w:rPr>
                <w:sz w:val="18"/>
                <w:szCs w:val="18"/>
              </w:rPr>
              <w:t>Cryptographic Module Ports and Interfaces</w:t>
            </w:r>
          </w:p>
        </w:tc>
        <w:tc>
          <w:tcPr>
            <w:tcW w:w="2653" w:type="dxa"/>
          </w:tcPr>
          <w:p w14:paraId="156C2500" w14:textId="51D3FEAD" w:rsidR="00EC4B3A" w:rsidRDefault="00775DB0" w:rsidP="00003866">
            <w:pPr>
              <w:ind w:left="144"/>
              <w:rPr>
                <w:ins w:id="11" w:author="Matt Lambert" w:date="2018-09-18T17:25:00Z"/>
                <w:sz w:val="18"/>
                <w:szCs w:val="18"/>
              </w:rPr>
            </w:pPr>
            <w:r>
              <w:rPr>
                <w:sz w:val="18"/>
                <w:szCs w:val="18"/>
                <w:highlight w:val="yellow"/>
              </w:rPr>
              <w:t>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r w:rsidR="00F95B46" w:rsidRPr="00C13582" w:rsidDel="00F95B46">
              <w:rPr>
                <w:sz w:val="18"/>
                <w:szCs w:val="18"/>
              </w:rPr>
              <w:t xml:space="preserve"> </w:t>
            </w:r>
            <w:r w:rsidR="005F6F8F">
              <w:rPr>
                <w:sz w:val="18"/>
                <w:szCs w:val="18"/>
              </w:rPr>
              <w:t>(Refer to Section 2 for further details)</w:t>
            </w:r>
          </w:p>
          <w:p w14:paraId="2D43A327" w14:textId="77777777" w:rsidR="00EC4B3A" w:rsidRPr="00EC4B3A" w:rsidRDefault="00EC4B3A">
            <w:pPr>
              <w:rPr>
                <w:ins w:id="12" w:author="Matt Lambert" w:date="2018-09-18T17:25:00Z"/>
                <w:sz w:val="18"/>
                <w:szCs w:val="18"/>
              </w:rPr>
              <w:pPrChange w:id="13" w:author="Matt Lambert" w:date="2018-09-18T17:25:00Z">
                <w:pPr>
                  <w:ind w:left="144"/>
                </w:pPr>
              </w:pPrChange>
            </w:pPr>
          </w:p>
          <w:p w14:paraId="4954C156" w14:textId="77777777" w:rsidR="00EC4B3A" w:rsidRPr="00EC4B3A" w:rsidRDefault="00EC4B3A">
            <w:pPr>
              <w:rPr>
                <w:ins w:id="14" w:author="Matt Lambert" w:date="2018-09-18T17:25:00Z"/>
                <w:sz w:val="18"/>
                <w:szCs w:val="18"/>
              </w:rPr>
              <w:pPrChange w:id="15" w:author="Matt Lambert" w:date="2018-09-18T17:25:00Z">
                <w:pPr>
                  <w:ind w:left="144"/>
                </w:pPr>
              </w:pPrChange>
            </w:pPr>
          </w:p>
          <w:p w14:paraId="6C05A7D0" w14:textId="77777777" w:rsidR="00EC4B3A" w:rsidRPr="00EC4B3A" w:rsidRDefault="00EC4B3A">
            <w:pPr>
              <w:rPr>
                <w:ins w:id="16" w:author="Matt Lambert" w:date="2018-09-18T17:25:00Z"/>
                <w:sz w:val="18"/>
                <w:szCs w:val="18"/>
              </w:rPr>
              <w:pPrChange w:id="17" w:author="Matt Lambert" w:date="2018-09-18T17:25:00Z">
                <w:pPr>
                  <w:ind w:left="144"/>
                </w:pPr>
              </w:pPrChange>
            </w:pPr>
          </w:p>
          <w:p w14:paraId="1B958E82" w14:textId="77777777" w:rsidR="00EC4B3A" w:rsidRPr="00EC4B3A" w:rsidRDefault="00EC4B3A">
            <w:pPr>
              <w:rPr>
                <w:ins w:id="18" w:author="Matt Lambert" w:date="2018-09-18T17:25:00Z"/>
                <w:sz w:val="18"/>
                <w:szCs w:val="18"/>
              </w:rPr>
              <w:pPrChange w:id="19" w:author="Matt Lambert" w:date="2018-09-18T17:25:00Z">
                <w:pPr>
                  <w:ind w:left="144"/>
                </w:pPr>
              </w:pPrChange>
            </w:pPr>
          </w:p>
          <w:p w14:paraId="431F85D8" w14:textId="77777777" w:rsidR="00EC4B3A" w:rsidRPr="00EC4B3A" w:rsidRDefault="00EC4B3A">
            <w:pPr>
              <w:rPr>
                <w:ins w:id="20" w:author="Matt Lambert" w:date="2018-09-18T17:25:00Z"/>
                <w:sz w:val="18"/>
                <w:szCs w:val="18"/>
              </w:rPr>
              <w:pPrChange w:id="21" w:author="Matt Lambert" w:date="2018-09-18T17:25:00Z">
                <w:pPr>
                  <w:ind w:left="144"/>
                </w:pPr>
              </w:pPrChange>
            </w:pPr>
          </w:p>
          <w:p w14:paraId="6502CAA7" w14:textId="77777777" w:rsidR="00EC4B3A" w:rsidRPr="00EC4B3A" w:rsidRDefault="00EC4B3A">
            <w:pPr>
              <w:rPr>
                <w:ins w:id="22" w:author="Matt Lambert" w:date="2018-09-18T17:25:00Z"/>
                <w:sz w:val="18"/>
                <w:szCs w:val="18"/>
              </w:rPr>
              <w:pPrChange w:id="23" w:author="Matt Lambert" w:date="2018-09-18T17:25:00Z">
                <w:pPr>
                  <w:ind w:left="144"/>
                </w:pPr>
              </w:pPrChange>
            </w:pPr>
          </w:p>
          <w:p w14:paraId="2FAB3667" w14:textId="77777777" w:rsidR="00EC4B3A" w:rsidRPr="00EC4B3A" w:rsidRDefault="00EC4B3A">
            <w:pPr>
              <w:rPr>
                <w:ins w:id="24" w:author="Matt Lambert" w:date="2018-09-18T17:25:00Z"/>
                <w:sz w:val="18"/>
                <w:szCs w:val="18"/>
              </w:rPr>
              <w:pPrChange w:id="25" w:author="Matt Lambert" w:date="2018-09-18T17:25:00Z">
                <w:pPr>
                  <w:ind w:left="144"/>
                </w:pPr>
              </w:pPrChange>
            </w:pPr>
          </w:p>
          <w:p w14:paraId="43CC942D" w14:textId="77777777" w:rsidR="00EC4B3A" w:rsidRPr="00EC4B3A" w:rsidRDefault="00EC4B3A">
            <w:pPr>
              <w:rPr>
                <w:ins w:id="26" w:author="Matt Lambert" w:date="2018-09-18T17:25:00Z"/>
                <w:sz w:val="18"/>
                <w:szCs w:val="18"/>
              </w:rPr>
              <w:pPrChange w:id="27" w:author="Matt Lambert" w:date="2018-09-18T17:25:00Z">
                <w:pPr>
                  <w:ind w:left="144"/>
                </w:pPr>
              </w:pPrChange>
            </w:pPr>
          </w:p>
          <w:p w14:paraId="0BDA0146" w14:textId="77777777" w:rsidR="00EC4B3A" w:rsidRPr="00EC4B3A" w:rsidRDefault="00EC4B3A">
            <w:pPr>
              <w:rPr>
                <w:ins w:id="28" w:author="Matt Lambert" w:date="2018-09-18T17:25:00Z"/>
                <w:sz w:val="18"/>
                <w:szCs w:val="18"/>
              </w:rPr>
              <w:pPrChange w:id="29" w:author="Matt Lambert" w:date="2018-09-18T17:25:00Z">
                <w:pPr>
                  <w:ind w:left="144"/>
                </w:pPr>
              </w:pPrChange>
            </w:pPr>
          </w:p>
          <w:p w14:paraId="667B0E3B" w14:textId="77777777" w:rsidR="00EC4B3A" w:rsidRPr="00EC4B3A" w:rsidRDefault="00EC4B3A">
            <w:pPr>
              <w:rPr>
                <w:ins w:id="30" w:author="Matt Lambert" w:date="2018-09-18T17:25:00Z"/>
                <w:sz w:val="18"/>
                <w:szCs w:val="18"/>
              </w:rPr>
              <w:pPrChange w:id="31" w:author="Matt Lambert" w:date="2018-09-18T17:25:00Z">
                <w:pPr>
                  <w:ind w:left="144"/>
                </w:pPr>
              </w:pPrChange>
            </w:pPr>
          </w:p>
          <w:p w14:paraId="70DB846E" w14:textId="77777777" w:rsidR="00EC4B3A" w:rsidRPr="00EC4B3A" w:rsidRDefault="00EC4B3A">
            <w:pPr>
              <w:rPr>
                <w:ins w:id="32" w:author="Matt Lambert" w:date="2018-09-18T17:25:00Z"/>
                <w:sz w:val="18"/>
                <w:szCs w:val="18"/>
              </w:rPr>
              <w:pPrChange w:id="33" w:author="Matt Lambert" w:date="2018-09-18T17:25:00Z">
                <w:pPr>
                  <w:ind w:left="144"/>
                </w:pPr>
              </w:pPrChange>
            </w:pPr>
          </w:p>
          <w:p w14:paraId="4CDE2005" w14:textId="30745976" w:rsidR="00EC4B3A" w:rsidRDefault="00EC4B3A" w:rsidP="00EC4B3A">
            <w:pPr>
              <w:rPr>
                <w:ins w:id="34" w:author="Matt Lambert" w:date="2018-09-18T17:25:00Z"/>
                <w:sz w:val="18"/>
                <w:szCs w:val="18"/>
              </w:rPr>
            </w:pPr>
          </w:p>
          <w:p w14:paraId="7A98D41D" w14:textId="77777777" w:rsidR="005F6F8F" w:rsidRPr="00EC4B3A" w:rsidRDefault="005F6F8F">
            <w:pPr>
              <w:rPr>
                <w:sz w:val="18"/>
                <w:szCs w:val="18"/>
              </w:rPr>
              <w:pPrChange w:id="35" w:author="Matt Lambert" w:date="2018-09-18T17:25:00Z">
                <w:pPr>
                  <w:ind w:left="144"/>
                </w:pPr>
              </w:pPrChange>
            </w:pPr>
          </w:p>
        </w:tc>
        <w:tc>
          <w:tcPr>
            <w:tcW w:w="4225" w:type="dxa"/>
          </w:tcPr>
          <w:p w14:paraId="6ABDC561" w14:textId="5AA8BA88" w:rsidR="005F6F8F" w:rsidRPr="00003866" w:rsidRDefault="00F11473" w:rsidP="00003866">
            <w:pPr>
              <w:spacing w:after="0"/>
              <w:ind w:left="144"/>
              <w:rPr>
                <w:i/>
                <w:sz w:val="18"/>
                <w:szCs w:val="18"/>
              </w:rPr>
            </w:pPr>
            <w:r w:rsidRPr="00003866">
              <w:rPr>
                <w:i/>
                <w:sz w:val="18"/>
                <w:szCs w:val="18"/>
              </w:rPr>
              <w:t>TE.02.01.01</w:t>
            </w:r>
            <w:r w:rsidR="00E842A8" w:rsidRPr="00003866">
              <w:rPr>
                <w:i/>
                <w:sz w:val="18"/>
                <w:szCs w:val="18"/>
              </w:rPr>
              <w:t xml:space="preserve"> </w:t>
            </w:r>
          </w:p>
          <w:p w14:paraId="7AD053D2" w14:textId="77777777" w:rsidR="005D0447" w:rsidRPr="00003866" w:rsidRDefault="005D0447" w:rsidP="00003866">
            <w:pPr>
              <w:spacing w:after="0"/>
              <w:ind w:left="144"/>
              <w:rPr>
                <w:i/>
                <w:sz w:val="18"/>
                <w:szCs w:val="18"/>
              </w:rPr>
            </w:pPr>
            <w:r w:rsidRPr="00003866">
              <w:rPr>
                <w:i/>
                <w:sz w:val="18"/>
                <w:szCs w:val="18"/>
              </w:rPr>
              <w:t>TE.02.05.01</w:t>
            </w:r>
          </w:p>
          <w:p w14:paraId="3D49F84C" w14:textId="77777777" w:rsidR="005D0447" w:rsidRPr="00003866" w:rsidRDefault="005D0447" w:rsidP="00003866">
            <w:pPr>
              <w:spacing w:after="0"/>
              <w:ind w:left="144"/>
              <w:rPr>
                <w:sz w:val="18"/>
                <w:szCs w:val="18"/>
              </w:rPr>
            </w:pPr>
            <w:r w:rsidRPr="00003866">
              <w:rPr>
                <w:sz w:val="18"/>
                <w:szCs w:val="18"/>
              </w:rPr>
              <w:t>TE.02.06.02</w:t>
            </w:r>
          </w:p>
          <w:p w14:paraId="43644FC5" w14:textId="77777777" w:rsidR="005D0447" w:rsidRPr="00003866" w:rsidRDefault="005D0447" w:rsidP="00003866">
            <w:pPr>
              <w:spacing w:after="0"/>
              <w:ind w:left="144"/>
              <w:rPr>
                <w:sz w:val="18"/>
                <w:szCs w:val="18"/>
              </w:rPr>
            </w:pPr>
            <w:r w:rsidRPr="00003866">
              <w:rPr>
                <w:sz w:val="18"/>
                <w:szCs w:val="18"/>
              </w:rPr>
              <w:t>TE.02.06.04</w:t>
            </w:r>
          </w:p>
          <w:p w14:paraId="68049F19" w14:textId="77777777" w:rsidR="005D0447" w:rsidRPr="00003866" w:rsidRDefault="005D0447" w:rsidP="00003866">
            <w:pPr>
              <w:spacing w:after="0"/>
              <w:ind w:left="144"/>
              <w:rPr>
                <w:sz w:val="18"/>
                <w:szCs w:val="18"/>
              </w:rPr>
            </w:pPr>
            <w:r w:rsidRPr="00003866">
              <w:rPr>
                <w:sz w:val="18"/>
                <w:szCs w:val="18"/>
              </w:rPr>
              <w:t>TE.02.13.03</w:t>
            </w:r>
          </w:p>
          <w:p w14:paraId="11C65B12" w14:textId="4C35C192" w:rsidR="005D0447" w:rsidRPr="00003866" w:rsidRDefault="005D0447" w:rsidP="00003866">
            <w:pPr>
              <w:spacing w:after="0"/>
              <w:ind w:left="144"/>
              <w:rPr>
                <w:sz w:val="18"/>
                <w:szCs w:val="18"/>
              </w:rPr>
            </w:pPr>
            <w:r w:rsidRPr="00003866">
              <w:rPr>
                <w:sz w:val="18"/>
                <w:szCs w:val="18"/>
              </w:rPr>
              <w:t>TE.02.14.02</w:t>
            </w:r>
            <w:r w:rsidR="00D94371" w:rsidRPr="00003866">
              <w:rPr>
                <w:sz w:val="18"/>
                <w:szCs w:val="18"/>
              </w:rPr>
              <w:t xml:space="preserve"> (N/A)</w:t>
            </w:r>
          </w:p>
          <w:p w14:paraId="1E118E52" w14:textId="015EDAA0" w:rsidR="005D0447" w:rsidRPr="00003866" w:rsidRDefault="005D0447" w:rsidP="00003866">
            <w:pPr>
              <w:spacing w:after="0"/>
              <w:ind w:left="144"/>
              <w:rPr>
                <w:sz w:val="18"/>
                <w:szCs w:val="18"/>
              </w:rPr>
            </w:pPr>
            <w:r w:rsidRPr="00003866">
              <w:rPr>
                <w:sz w:val="18"/>
                <w:szCs w:val="18"/>
              </w:rPr>
              <w:t>TE.02.16.02</w:t>
            </w:r>
            <w:r w:rsidR="00D94371" w:rsidRPr="00003866">
              <w:rPr>
                <w:sz w:val="18"/>
                <w:szCs w:val="18"/>
              </w:rPr>
              <w:t xml:space="preserve"> (N/A)</w:t>
            </w:r>
          </w:p>
          <w:p w14:paraId="78CAFD81" w14:textId="64BF7C2D" w:rsidR="005D0447" w:rsidRPr="00003866" w:rsidRDefault="005D0447" w:rsidP="00003866">
            <w:pPr>
              <w:spacing w:after="0"/>
              <w:ind w:left="144"/>
              <w:rPr>
                <w:sz w:val="18"/>
                <w:szCs w:val="18"/>
              </w:rPr>
            </w:pPr>
            <w:r w:rsidRPr="00003866">
              <w:rPr>
                <w:sz w:val="18"/>
                <w:szCs w:val="18"/>
              </w:rPr>
              <w:t>TE.02.17.02</w:t>
            </w:r>
            <w:r w:rsidR="00D94371" w:rsidRPr="00003866">
              <w:rPr>
                <w:sz w:val="18"/>
                <w:szCs w:val="18"/>
              </w:rPr>
              <w:t xml:space="preserve"> (N/A)</w:t>
            </w:r>
          </w:p>
        </w:tc>
      </w:tr>
      <w:tr w:rsidR="005F6F8F" w:rsidRPr="005F6F8F" w14:paraId="757056B7" w14:textId="1E6C3D2B" w:rsidTr="00003866">
        <w:trPr>
          <w:cantSplit/>
        </w:trPr>
        <w:tc>
          <w:tcPr>
            <w:tcW w:w="966" w:type="dxa"/>
          </w:tcPr>
          <w:p w14:paraId="14CA7688" w14:textId="77777777" w:rsidR="005F6F8F" w:rsidRPr="00C13582" w:rsidRDefault="005F6F8F" w:rsidP="00003866">
            <w:pPr>
              <w:ind w:left="0"/>
              <w:jc w:val="center"/>
              <w:rPr>
                <w:sz w:val="18"/>
                <w:szCs w:val="18"/>
              </w:rPr>
            </w:pPr>
            <w:r w:rsidRPr="00C13582">
              <w:rPr>
                <w:sz w:val="18"/>
                <w:szCs w:val="18"/>
              </w:rPr>
              <w:lastRenderedPageBreak/>
              <w:t>3</w:t>
            </w:r>
          </w:p>
        </w:tc>
        <w:tc>
          <w:tcPr>
            <w:tcW w:w="1506" w:type="dxa"/>
          </w:tcPr>
          <w:p w14:paraId="3631F5E1" w14:textId="77777777" w:rsidR="005F6F8F" w:rsidRPr="00C13582" w:rsidRDefault="005F6F8F" w:rsidP="00003866">
            <w:pPr>
              <w:ind w:left="144"/>
              <w:rPr>
                <w:sz w:val="18"/>
                <w:szCs w:val="18"/>
              </w:rPr>
            </w:pPr>
            <w:r w:rsidRPr="00C13582">
              <w:rPr>
                <w:sz w:val="18"/>
                <w:szCs w:val="18"/>
              </w:rPr>
              <w:t>Roles, Services and Authentication</w:t>
            </w:r>
          </w:p>
        </w:tc>
        <w:tc>
          <w:tcPr>
            <w:tcW w:w="2653" w:type="dxa"/>
          </w:tcPr>
          <w:p w14:paraId="4B159F4D" w14:textId="18D183ED" w:rsidR="00F95B46" w:rsidRDefault="00775DB0" w:rsidP="00003866">
            <w:pPr>
              <w:ind w:left="0"/>
              <w:rPr>
                <w:sz w:val="18"/>
                <w:szCs w:val="18"/>
              </w:rPr>
            </w:pPr>
            <w:r>
              <w:rPr>
                <w:sz w:val="18"/>
                <w:szCs w:val="18"/>
                <w:highlight w:val="yellow"/>
              </w:rPr>
              <w:t>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p>
          <w:p w14:paraId="47251A57" w14:textId="53E55E03" w:rsidR="00EC344A" w:rsidRPr="00C13582" w:rsidRDefault="00EC344A" w:rsidP="00003866">
            <w:pPr>
              <w:ind w:left="0"/>
              <w:rPr>
                <w:sz w:val="18"/>
                <w:szCs w:val="18"/>
              </w:rPr>
            </w:pPr>
            <w:r>
              <w:rPr>
                <w:sz w:val="18"/>
                <w:szCs w:val="18"/>
              </w:rPr>
              <w:t>(Refer to Section 3 for further details)</w:t>
            </w:r>
          </w:p>
        </w:tc>
        <w:tc>
          <w:tcPr>
            <w:tcW w:w="4225" w:type="dxa"/>
          </w:tcPr>
          <w:p w14:paraId="4837D97C" w14:textId="40451908" w:rsidR="005F6F8F" w:rsidRPr="00003866" w:rsidRDefault="00B0738D" w:rsidP="00003866">
            <w:pPr>
              <w:spacing w:after="0"/>
              <w:ind w:left="144"/>
              <w:rPr>
                <w:i/>
                <w:sz w:val="18"/>
                <w:szCs w:val="18"/>
              </w:rPr>
            </w:pPr>
            <w:r w:rsidRPr="00003866">
              <w:rPr>
                <w:i/>
                <w:sz w:val="18"/>
                <w:szCs w:val="18"/>
              </w:rPr>
              <w:t>TE.03.02.02</w:t>
            </w:r>
            <w:r w:rsidR="00D94371" w:rsidRPr="00003866">
              <w:rPr>
                <w:i/>
                <w:sz w:val="18"/>
                <w:szCs w:val="18"/>
              </w:rPr>
              <w:t xml:space="preserve"> (N/A)</w:t>
            </w:r>
          </w:p>
          <w:p w14:paraId="35DE2D5C" w14:textId="45EA3DBC" w:rsidR="00D94371" w:rsidRPr="00003866" w:rsidRDefault="00D94371" w:rsidP="00003866">
            <w:pPr>
              <w:spacing w:after="0"/>
              <w:ind w:left="144"/>
              <w:rPr>
                <w:i/>
                <w:sz w:val="18"/>
                <w:szCs w:val="18"/>
              </w:rPr>
            </w:pPr>
            <w:r w:rsidRPr="00003866">
              <w:rPr>
                <w:i/>
                <w:sz w:val="18"/>
                <w:szCs w:val="18"/>
              </w:rPr>
              <w:t>TE.03.02.03 (N/A)</w:t>
            </w:r>
          </w:p>
          <w:p w14:paraId="2FEABC30" w14:textId="77777777" w:rsidR="00C8593C" w:rsidRPr="00003866" w:rsidRDefault="001A7A69" w:rsidP="00003866">
            <w:pPr>
              <w:spacing w:after="0"/>
              <w:ind w:left="144"/>
              <w:rPr>
                <w:i/>
                <w:sz w:val="18"/>
                <w:szCs w:val="18"/>
              </w:rPr>
            </w:pPr>
            <w:r w:rsidRPr="00003866">
              <w:rPr>
                <w:i/>
                <w:sz w:val="18"/>
                <w:szCs w:val="18"/>
              </w:rPr>
              <w:t>TE.03.03.01</w:t>
            </w:r>
            <w:r w:rsidR="00E842A8" w:rsidRPr="00003866">
              <w:rPr>
                <w:i/>
                <w:sz w:val="18"/>
                <w:szCs w:val="18"/>
              </w:rPr>
              <w:t xml:space="preserve"> </w:t>
            </w:r>
          </w:p>
          <w:p w14:paraId="683A410B" w14:textId="77777777" w:rsidR="00C8593C" w:rsidRDefault="00C8593C" w:rsidP="00003866">
            <w:pPr>
              <w:spacing w:after="0"/>
              <w:ind w:left="144"/>
              <w:rPr>
                <w:sz w:val="18"/>
                <w:szCs w:val="18"/>
              </w:rPr>
            </w:pPr>
            <w:r>
              <w:rPr>
                <w:sz w:val="18"/>
                <w:szCs w:val="18"/>
              </w:rPr>
              <w:t>TE.03.03.02</w:t>
            </w:r>
          </w:p>
          <w:p w14:paraId="12564B6E" w14:textId="53ADFF84" w:rsidR="001A7A69" w:rsidRPr="00003866" w:rsidRDefault="00C8593C" w:rsidP="00003866">
            <w:pPr>
              <w:spacing w:after="0"/>
              <w:ind w:left="144"/>
              <w:rPr>
                <w:sz w:val="18"/>
                <w:szCs w:val="18"/>
              </w:rPr>
            </w:pPr>
            <w:r>
              <w:rPr>
                <w:sz w:val="18"/>
                <w:szCs w:val="18"/>
              </w:rPr>
              <w:t>TE.03.03.03</w:t>
            </w:r>
          </w:p>
          <w:p w14:paraId="3D6809F6" w14:textId="4272D97F" w:rsidR="00F95B46" w:rsidRPr="00003866" w:rsidRDefault="00F95B46" w:rsidP="00003866">
            <w:pPr>
              <w:spacing w:after="0"/>
              <w:ind w:left="144"/>
              <w:rPr>
                <w:sz w:val="18"/>
                <w:szCs w:val="18"/>
              </w:rPr>
            </w:pPr>
            <w:r w:rsidRPr="00003866">
              <w:rPr>
                <w:sz w:val="18"/>
                <w:szCs w:val="18"/>
              </w:rPr>
              <w:t>TE.03.12.03</w:t>
            </w:r>
          </w:p>
          <w:p w14:paraId="4B0EB913" w14:textId="05BA397A" w:rsidR="00F95B46" w:rsidRPr="00003866" w:rsidRDefault="00F95B46" w:rsidP="00003866">
            <w:pPr>
              <w:spacing w:after="0"/>
              <w:ind w:left="144"/>
              <w:rPr>
                <w:sz w:val="18"/>
                <w:szCs w:val="18"/>
              </w:rPr>
            </w:pPr>
            <w:r w:rsidRPr="00003866">
              <w:rPr>
                <w:sz w:val="18"/>
                <w:szCs w:val="18"/>
              </w:rPr>
              <w:t>TE.03</w:t>
            </w:r>
            <w:r w:rsidR="00757CD6" w:rsidRPr="00003866">
              <w:rPr>
                <w:sz w:val="18"/>
                <w:szCs w:val="18"/>
              </w:rPr>
              <w:t>.13.02</w:t>
            </w:r>
          </w:p>
          <w:p w14:paraId="5597FAAC" w14:textId="5D16592D" w:rsidR="00B0738D" w:rsidRPr="00003866" w:rsidRDefault="00B0738D" w:rsidP="00003866">
            <w:pPr>
              <w:spacing w:after="0"/>
              <w:ind w:left="144"/>
              <w:rPr>
                <w:sz w:val="18"/>
                <w:szCs w:val="18"/>
              </w:rPr>
            </w:pPr>
            <w:r w:rsidRPr="00003866">
              <w:rPr>
                <w:sz w:val="18"/>
                <w:szCs w:val="18"/>
              </w:rPr>
              <w:t>TE.03.14.02</w:t>
            </w:r>
          </w:p>
          <w:p w14:paraId="2E38203D" w14:textId="77DB28FF" w:rsidR="00B0738D" w:rsidRPr="00003866" w:rsidRDefault="00B0738D" w:rsidP="00003866">
            <w:pPr>
              <w:spacing w:after="0"/>
              <w:ind w:left="144"/>
              <w:rPr>
                <w:sz w:val="18"/>
                <w:szCs w:val="18"/>
              </w:rPr>
            </w:pPr>
            <w:r w:rsidRPr="00003866">
              <w:rPr>
                <w:sz w:val="18"/>
                <w:szCs w:val="18"/>
              </w:rPr>
              <w:t>TE.03.15.02</w:t>
            </w:r>
          </w:p>
          <w:p w14:paraId="24CE0FD4" w14:textId="5834877F" w:rsidR="00757CD6" w:rsidRPr="00003866" w:rsidRDefault="00757CD6" w:rsidP="00757CD6">
            <w:pPr>
              <w:spacing w:after="0"/>
              <w:ind w:left="144"/>
              <w:rPr>
                <w:sz w:val="18"/>
                <w:szCs w:val="18"/>
              </w:rPr>
            </w:pPr>
            <w:r w:rsidRPr="00003866">
              <w:rPr>
                <w:sz w:val="18"/>
                <w:szCs w:val="18"/>
              </w:rPr>
              <w:t>TE.03.17.02</w:t>
            </w:r>
          </w:p>
          <w:p w14:paraId="2DC0C6A2" w14:textId="2BD215E5" w:rsidR="00757CD6" w:rsidRPr="00003866" w:rsidRDefault="00757CD6" w:rsidP="00003866">
            <w:pPr>
              <w:spacing w:after="0"/>
              <w:ind w:left="144"/>
              <w:rPr>
                <w:sz w:val="18"/>
                <w:szCs w:val="18"/>
              </w:rPr>
            </w:pPr>
            <w:r w:rsidRPr="00003866">
              <w:rPr>
                <w:sz w:val="18"/>
                <w:szCs w:val="18"/>
              </w:rPr>
              <w:t>TE.03.17.03</w:t>
            </w:r>
          </w:p>
          <w:p w14:paraId="737CAE04" w14:textId="396F9E89" w:rsidR="00374B79" w:rsidRPr="00003866" w:rsidRDefault="00374B79" w:rsidP="00003866">
            <w:pPr>
              <w:spacing w:after="0"/>
              <w:ind w:left="144"/>
              <w:rPr>
                <w:i/>
                <w:sz w:val="18"/>
                <w:szCs w:val="18"/>
              </w:rPr>
            </w:pPr>
            <w:r w:rsidRPr="00003866">
              <w:rPr>
                <w:i/>
                <w:sz w:val="18"/>
                <w:szCs w:val="18"/>
              </w:rPr>
              <w:t>TE.03.19.01</w:t>
            </w:r>
            <w:r w:rsidR="00E842A8" w:rsidRPr="00003866">
              <w:rPr>
                <w:i/>
                <w:sz w:val="18"/>
                <w:szCs w:val="18"/>
              </w:rPr>
              <w:t xml:space="preserve"> </w:t>
            </w:r>
          </w:p>
          <w:p w14:paraId="61040A43" w14:textId="77777777" w:rsidR="00B0738D" w:rsidRPr="00003866" w:rsidRDefault="00B0738D" w:rsidP="00003866">
            <w:pPr>
              <w:spacing w:after="0"/>
              <w:ind w:left="144"/>
              <w:rPr>
                <w:sz w:val="18"/>
                <w:szCs w:val="18"/>
              </w:rPr>
            </w:pPr>
            <w:r w:rsidRPr="00003866">
              <w:rPr>
                <w:sz w:val="18"/>
                <w:szCs w:val="18"/>
              </w:rPr>
              <w:t>TE.03.19.02</w:t>
            </w:r>
          </w:p>
          <w:p w14:paraId="46C366FF" w14:textId="0BC14660" w:rsidR="00B0738D" w:rsidRPr="00003866" w:rsidRDefault="00B0738D" w:rsidP="00003866">
            <w:pPr>
              <w:spacing w:after="0"/>
              <w:ind w:left="144"/>
              <w:rPr>
                <w:sz w:val="18"/>
                <w:szCs w:val="18"/>
              </w:rPr>
            </w:pPr>
            <w:r w:rsidRPr="00003866">
              <w:rPr>
                <w:sz w:val="18"/>
                <w:szCs w:val="18"/>
              </w:rPr>
              <w:t>TE.03.19.03</w:t>
            </w:r>
            <w:r w:rsidR="00D94371" w:rsidRPr="00003866">
              <w:rPr>
                <w:sz w:val="18"/>
                <w:szCs w:val="18"/>
              </w:rPr>
              <w:t xml:space="preserve"> (N/A)</w:t>
            </w:r>
          </w:p>
          <w:p w14:paraId="0E2C0FE3" w14:textId="77777777" w:rsidR="00B0738D" w:rsidRPr="00003866" w:rsidRDefault="00B0738D" w:rsidP="00003866">
            <w:pPr>
              <w:spacing w:after="0"/>
              <w:ind w:left="144"/>
              <w:rPr>
                <w:sz w:val="18"/>
                <w:szCs w:val="18"/>
              </w:rPr>
            </w:pPr>
            <w:r w:rsidRPr="00003866">
              <w:rPr>
                <w:sz w:val="18"/>
                <w:szCs w:val="18"/>
              </w:rPr>
              <w:t>TE.03.21.02</w:t>
            </w:r>
          </w:p>
          <w:p w14:paraId="00BD7AA1" w14:textId="77777777" w:rsidR="00B0738D" w:rsidRPr="00003866" w:rsidRDefault="00B0738D" w:rsidP="00003866">
            <w:pPr>
              <w:spacing w:after="0"/>
              <w:ind w:left="144"/>
              <w:rPr>
                <w:sz w:val="18"/>
                <w:szCs w:val="18"/>
              </w:rPr>
            </w:pPr>
            <w:r w:rsidRPr="00003866">
              <w:rPr>
                <w:sz w:val="18"/>
                <w:szCs w:val="18"/>
              </w:rPr>
              <w:t>TE.03.22.02</w:t>
            </w:r>
          </w:p>
          <w:p w14:paraId="276B3E93" w14:textId="77777777" w:rsidR="00B0738D" w:rsidRPr="00003866" w:rsidRDefault="00B0738D" w:rsidP="00003866">
            <w:pPr>
              <w:spacing w:after="0"/>
              <w:ind w:left="144"/>
              <w:rPr>
                <w:sz w:val="18"/>
                <w:szCs w:val="18"/>
              </w:rPr>
            </w:pPr>
            <w:r w:rsidRPr="00003866">
              <w:rPr>
                <w:sz w:val="18"/>
                <w:szCs w:val="18"/>
              </w:rPr>
              <w:t>TE.03.23.02</w:t>
            </w:r>
          </w:p>
          <w:p w14:paraId="17EEFD08" w14:textId="44DCE147" w:rsidR="00B0738D" w:rsidRPr="00003866" w:rsidRDefault="00B0738D" w:rsidP="00003866">
            <w:pPr>
              <w:spacing w:after="0"/>
              <w:ind w:left="144"/>
              <w:rPr>
                <w:i/>
                <w:sz w:val="18"/>
                <w:szCs w:val="18"/>
              </w:rPr>
            </w:pPr>
            <w:r w:rsidRPr="00003866">
              <w:rPr>
                <w:i/>
                <w:sz w:val="18"/>
                <w:szCs w:val="18"/>
              </w:rPr>
              <w:t>TE.03.25.01</w:t>
            </w:r>
            <w:r w:rsidR="00E842A8" w:rsidRPr="00003866">
              <w:rPr>
                <w:i/>
                <w:sz w:val="18"/>
                <w:szCs w:val="18"/>
              </w:rPr>
              <w:t xml:space="preserve"> </w:t>
            </w:r>
          </w:p>
          <w:p w14:paraId="3973657A" w14:textId="1FFF5E94" w:rsidR="00B0738D" w:rsidRPr="00003866" w:rsidRDefault="00B0738D" w:rsidP="00003866">
            <w:pPr>
              <w:spacing w:after="0"/>
              <w:ind w:left="144"/>
              <w:rPr>
                <w:sz w:val="18"/>
                <w:szCs w:val="18"/>
              </w:rPr>
            </w:pPr>
            <w:r w:rsidRPr="00003866">
              <w:rPr>
                <w:i/>
                <w:sz w:val="18"/>
                <w:szCs w:val="18"/>
              </w:rPr>
              <w:t>TE.03.26.01</w:t>
            </w:r>
            <w:r w:rsidR="00E842A8" w:rsidRPr="00003866">
              <w:rPr>
                <w:sz w:val="18"/>
                <w:szCs w:val="18"/>
              </w:rPr>
              <w:t xml:space="preserve"> </w:t>
            </w:r>
          </w:p>
        </w:tc>
      </w:tr>
      <w:tr w:rsidR="005F6F8F" w:rsidRPr="005F6F8F" w14:paraId="29A285CE" w14:textId="1B08BE68" w:rsidTr="00003866">
        <w:trPr>
          <w:cantSplit/>
        </w:trPr>
        <w:tc>
          <w:tcPr>
            <w:tcW w:w="966" w:type="dxa"/>
          </w:tcPr>
          <w:p w14:paraId="71BBA5E2" w14:textId="77777777" w:rsidR="005F6F8F" w:rsidRPr="00C13582" w:rsidRDefault="005F6F8F" w:rsidP="00003866">
            <w:pPr>
              <w:ind w:left="0"/>
              <w:jc w:val="center"/>
              <w:rPr>
                <w:sz w:val="18"/>
                <w:szCs w:val="18"/>
              </w:rPr>
            </w:pPr>
            <w:r w:rsidRPr="00C13582">
              <w:rPr>
                <w:sz w:val="18"/>
                <w:szCs w:val="18"/>
              </w:rPr>
              <w:t>4</w:t>
            </w:r>
          </w:p>
        </w:tc>
        <w:tc>
          <w:tcPr>
            <w:tcW w:w="1506" w:type="dxa"/>
          </w:tcPr>
          <w:p w14:paraId="46D7D599" w14:textId="77777777" w:rsidR="005F6F8F" w:rsidRPr="00C13582" w:rsidRDefault="005F6F8F" w:rsidP="00003866">
            <w:pPr>
              <w:ind w:left="144"/>
              <w:rPr>
                <w:sz w:val="18"/>
                <w:szCs w:val="18"/>
              </w:rPr>
            </w:pPr>
            <w:r w:rsidRPr="00C13582">
              <w:rPr>
                <w:sz w:val="18"/>
                <w:szCs w:val="18"/>
              </w:rPr>
              <w:t>Finite State Model</w:t>
            </w:r>
          </w:p>
        </w:tc>
        <w:tc>
          <w:tcPr>
            <w:tcW w:w="2653" w:type="dxa"/>
          </w:tcPr>
          <w:p w14:paraId="55E7F771" w14:textId="38BEC7E8" w:rsidR="005F6F8F" w:rsidRDefault="00775DB0" w:rsidP="00003866">
            <w:pPr>
              <w:ind w:left="144"/>
              <w:rPr>
                <w:sz w:val="18"/>
                <w:szCs w:val="18"/>
              </w:rPr>
            </w:pPr>
            <w:r>
              <w:rPr>
                <w:sz w:val="18"/>
                <w:szCs w:val="18"/>
                <w:highlight w:val="yellow"/>
              </w:rPr>
              <w:t>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p>
          <w:p w14:paraId="612A2A38" w14:textId="54323CA4" w:rsidR="00EC344A" w:rsidRPr="00C13582" w:rsidRDefault="00EC344A" w:rsidP="00003866">
            <w:pPr>
              <w:ind w:left="144"/>
              <w:rPr>
                <w:sz w:val="18"/>
                <w:szCs w:val="18"/>
              </w:rPr>
            </w:pPr>
            <w:r>
              <w:rPr>
                <w:sz w:val="18"/>
                <w:szCs w:val="18"/>
              </w:rPr>
              <w:t>(Refer to Section 4 for further details)</w:t>
            </w:r>
          </w:p>
        </w:tc>
        <w:tc>
          <w:tcPr>
            <w:tcW w:w="4225" w:type="dxa"/>
          </w:tcPr>
          <w:p w14:paraId="3839ED98" w14:textId="77777777" w:rsidR="005F6F8F" w:rsidRPr="00003866" w:rsidRDefault="00B0738D" w:rsidP="00003866">
            <w:pPr>
              <w:spacing w:after="0"/>
              <w:ind w:left="144"/>
              <w:rPr>
                <w:sz w:val="18"/>
                <w:szCs w:val="18"/>
              </w:rPr>
            </w:pPr>
            <w:r w:rsidRPr="00003866">
              <w:rPr>
                <w:sz w:val="18"/>
                <w:szCs w:val="18"/>
              </w:rPr>
              <w:t>TE.04.03.01</w:t>
            </w:r>
          </w:p>
          <w:p w14:paraId="397D6164" w14:textId="6BD3C5B4" w:rsidR="00B0738D" w:rsidRPr="00003866" w:rsidRDefault="00B0738D" w:rsidP="00003866">
            <w:pPr>
              <w:spacing w:after="0"/>
              <w:ind w:left="144"/>
              <w:rPr>
                <w:sz w:val="18"/>
                <w:szCs w:val="18"/>
              </w:rPr>
            </w:pPr>
            <w:r w:rsidRPr="00003866">
              <w:rPr>
                <w:sz w:val="18"/>
                <w:szCs w:val="18"/>
              </w:rPr>
              <w:t>TE.04.05.08</w:t>
            </w:r>
          </w:p>
        </w:tc>
      </w:tr>
      <w:tr w:rsidR="005F6F8F" w:rsidRPr="005F6F8F" w14:paraId="7610F6BE" w14:textId="1A0E095B" w:rsidTr="00003866">
        <w:trPr>
          <w:cantSplit/>
        </w:trPr>
        <w:tc>
          <w:tcPr>
            <w:tcW w:w="966" w:type="dxa"/>
          </w:tcPr>
          <w:p w14:paraId="5AF3F30C" w14:textId="77777777" w:rsidR="005F6F8F" w:rsidRPr="00C13582" w:rsidRDefault="005F6F8F" w:rsidP="00003866">
            <w:pPr>
              <w:ind w:left="0"/>
              <w:jc w:val="center"/>
              <w:rPr>
                <w:sz w:val="18"/>
                <w:szCs w:val="18"/>
              </w:rPr>
            </w:pPr>
            <w:r w:rsidRPr="00C13582">
              <w:rPr>
                <w:sz w:val="18"/>
                <w:szCs w:val="18"/>
              </w:rPr>
              <w:t>5</w:t>
            </w:r>
          </w:p>
        </w:tc>
        <w:tc>
          <w:tcPr>
            <w:tcW w:w="1506" w:type="dxa"/>
          </w:tcPr>
          <w:p w14:paraId="5BBFEA93" w14:textId="77777777" w:rsidR="005F6F8F" w:rsidRPr="00C13582" w:rsidRDefault="005F6F8F" w:rsidP="00003866">
            <w:pPr>
              <w:ind w:left="144"/>
              <w:rPr>
                <w:sz w:val="18"/>
                <w:szCs w:val="18"/>
              </w:rPr>
            </w:pPr>
            <w:r w:rsidRPr="00C13582">
              <w:rPr>
                <w:sz w:val="18"/>
                <w:szCs w:val="18"/>
              </w:rPr>
              <w:t>Physical Security</w:t>
            </w:r>
          </w:p>
        </w:tc>
        <w:tc>
          <w:tcPr>
            <w:tcW w:w="2653" w:type="dxa"/>
          </w:tcPr>
          <w:p w14:paraId="6C96F3B9" w14:textId="54F6F84D" w:rsidR="005F6F8F" w:rsidRPr="00003866" w:rsidRDefault="005F6F8F" w:rsidP="00003866">
            <w:pPr>
              <w:ind w:left="144"/>
              <w:rPr>
                <w:sz w:val="18"/>
                <w:szCs w:val="18"/>
                <w:highlight w:val="yellow"/>
              </w:rPr>
            </w:pPr>
            <w:r w:rsidRPr="00003866">
              <w:rPr>
                <w:sz w:val="18"/>
                <w:szCs w:val="18"/>
                <w:highlight w:val="yellow"/>
              </w:rPr>
              <w:t>No Change</w:t>
            </w:r>
            <w:r w:rsidR="00775DB0">
              <w:rPr>
                <w:sz w:val="18"/>
                <w:szCs w:val="18"/>
                <w:highlight w:val="yellow"/>
              </w:rPr>
              <w:t>/ S</w:t>
            </w:r>
            <w:r w:rsidR="00775DB0" w:rsidRPr="00003866">
              <w:rPr>
                <w:sz w:val="18"/>
                <w:szCs w:val="18"/>
                <w:highlight w:val="yellow"/>
              </w:rPr>
              <w:t xml:space="preserve">ummarize </w:t>
            </w:r>
            <w:r w:rsidR="00775DB0">
              <w:rPr>
                <w:sz w:val="18"/>
                <w:szCs w:val="18"/>
                <w:highlight w:val="yellow"/>
              </w:rPr>
              <w:t>M</w:t>
            </w:r>
            <w:r w:rsidR="00775DB0" w:rsidRPr="00003866">
              <w:rPr>
                <w:sz w:val="18"/>
                <w:szCs w:val="18"/>
                <w:highlight w:val="yellow"/>
              </w:rPr>
              <w:t>odifications</w:t>
            </w:r>
          </w:p>
        </w:tc>
        <w:tc>
          <w:tcPr>
            <w:tcW w:w="4225" w:type="dxa"/>
          </w:tcPr>
          <w:p w14:paraId="27899B3D" w14:textId="4F2D39DE" w:rsidR="005F6F8F" w:rsidRPr="00003866" w:rsidRDefault="00775DB0" w:rsidP="00003866">
            <w:pPr>
              <w:ind w:left="144"/>
              <w:rPr>
                <w:sz w:val="18"/>
                <w:szCs w:val="18"/>
                <w:highlight w:val="yellow"/>
              </w:rPr>
            </w:pPr>
            <w:r w:rsidRPr="00003866">
              <w:rPr>
                <w:sz w:val="18"/>
                <w:szCs w:val="18"/>
                <w:highlight w:val="yellow"/>
              </w:rPr>
              <w:t>None</w:t>
            </w:r>
            <w:r>
              <w:rPr>
                <w:sz w:val="18"/>
                <w:szCs w:val="18"/>
                <w:highlight w:val="yellow"/>
              </w:rPr>
              <w:t>/as required</w:t>
            </w:r>
          </w:p>
        </w:tc>
      </w:tr>
      <w:tr w:rsidR="005F6F8F" w:rsidRPr="005F6F8F" w14:paraId="12D2671F" w14:textId="651528F5" w:rsidTr="00003866">
        <w:trPr>
          <w:cantSplit/>
        </w:trPr>
        <w:tc>
          <w:tcPr>
            <w:tcW w:w="966" w:type="dxa"/>
          </w:tcPr>
          <w:p w14:paraId="03D6BEA7" w14:textId="77777777" w:rsidR="005F6F8F" w:rsidRPr="00C13582" w:rsidRDefault="005F6F8F" w:rsidP="00003866">
            <w:pPr>
              <w:ind w:left="0"/>
              <w:jc w:val="center"/>
              <w:rPr>
                <w:sz w:val="18"/>
                <w:szCs w:val="18"/>
              </w:rPr>
            </w:pPr>
            <w:r w:rsidRPr="00C13582">
              <w:rPr>
                <w:sz w:val="18"/>
                <w:szCs w:val="18"/>
              </w:rPr>
              <w:t>6</w:t>
            </w:r>
          </w:p>
        </w:tc>
        <w:tc>
          <w:tcPr>
            <w:tcW w:w="1506" w:type="dxa"/>
          </w:tcPr>
          <w:p w14:paraId="605CC83C" w14:textId="77777777" w:rsidR="005F6F8F" w:rsidRPr="00C13582" w:rsidRDefault="005F6F8F" w:rsidP="00003866">
            <w:pPr>
              <w:ind w:left="144"/>
              <w:rPr>
                <w:sz w:val="18"/>
                <w:szCs w:val="18"/>
              </w:rPr>
            </w:pPr>
            <w:r w:rsidRPr="00C13582">
              <w:rPr>
                <w:sz w:val="18"/>
                <w:szCs w:val="18"/>
              </w:rPr>
              <w:t>Operational Environment</w:t>
            </w:r>
          </w:p>
        </w:tc>
        <w:tc>
          <w:tcPr>
            <w:tcW w:w="2653" w:type="dxa"/>
          </w:tcPr>
          <w:p w14:paraId="627A8F25" w14:textId="188C1654" w:rsidR="005F6F8F" w:rsidRPr="00003866" w:rsidRDefault="005F6F8F" w:rsidP="00003866">
            <w:pPr>
              <w:ind w:left="144"/>
              <w:rPr>
                <w:sz w:val="18"/>
                <w:szCs w:val="18"/>
                <w:highlight w:val="yellow"/>
              </w:rPr>
            </w:pPr>
            <w:r w:rsidRPr="00003866">
              <w:rPr>
                <w:sz w:val="18"/>
                <w:szCs w:val="18"/>
                <w:highlight w:val="yellow"/>
              </w:rPr>
              <w:t>No Change</w:t>
            </w:r>
            <w:r w:rsidR="00775DB0">
              <w:rPr>
                <w:sz w:val="18"/>
                <w:szCs w:val="18"/>
                <w:highlight w:val="yellow"/>
              </w:rPr>
              <w:t>/S</w:t>
            </w:r>
            <w:r w:rsidR="00775DB0" w:rsidRPr="00003866">
              <w:rPr>
                <w:sz w:val="18"/>
                <w:szCs w:val="18"/>
                <w:highlight w:val="yellow"/>
              </w:rPr>
              <w:t xml:space="preserve">ummarize </w:t>
            </w:r>
            <w:r w:rsidR="00775DB0">
              <w:rPr>
                <w:sz w:val="18"/>
                <w:szCs w:val="18"/>
                <w:highlight w:val="yellow"/>
              </w:rPr>
              <w:t>M</w:t>
            </w:r>
            <w:r w:rsidR="00775DB0" w:rsidRPr="00003866">
              <w:rPr>
                <w:sz w:val="18"/>
                <w:szCs w:val="18"/>
                <w:highlight w:val="yellow"/>
              </w:rPr>
              <w:t>odifications</w:t>
            </w:r>
          </w:p>
        </w:tc>
        <w:tc>
          <w:tcPr>
            <w:tcW w:w="4225" w:type="dxa"/>
          </w:tcPr>
          <w:p w14:paraId="77D128E0" w14:textId="7E1C58C7" w:rsidR="005F6F8F" w:rsidRPr="00003866" w:rsidRDefault="00F11473" w:rsidP="00003866">
            <w:pPr>
              <w:ind w:left="144"/>
              <w:rPr>
                <w:sz w:val="18"/>
                <w:szCs w:val="18"/>
                <w:highlight w:val="yellow"/>
              </w:rPr>
            </w:pPr>
            <w:r w:rsidRPr="00003866">
              <w:rPr>
                <w:sz w:val="18"/>
                <w:szCs w:val="18"/>
                <w:highlight w:val="yellow"/>
              </w:rPr>
              <w:t>None</w:t>
            </w:r>
            <w:r w:rsidR="00C8593C">
              <w:rPr>
                <w:sz w:val="18"/>
                <w:szCs w:val="18"/>
                <w:highlight w:val="yellow"/>
              </w:rPr>
              <w:br/>
            </w:r>
            <w:r w:rsidR="00C8593C" w:rsidRPr="00C8593C">
              <w:rPr>
                <w:sz w:val="18"/>
                <w:szCs w:val="18"/>
              </w:rPr>
              <w:t>TE.06.05.01</w:t>
            </w:r>
            <w:r w:rsidR="00C8593C">
              <w:rPr>
                <w:sz w:val="18"/>
                <w:szCs w:val="18"/>
              </w:rPr>
              <w:br/>
            </w:r>
            <w:r w:rsidR="00C8593C" w:rsidRPr="00C8593C">
              <w:rPr>
                <w:sz w:val="18"/>
                <w:szCs w:val="18"/>
              </w:rPr>
              <w:t>TE.06.06.01</w:t>
            </w:r>
            <w:r w:rsidR="00C8593C">
              <w:rPr>
                <w:sz w:val="18"/>
                <w:szCs w:val="18"/>
              </w:rPr>
              <w:br/>
            </w:r>
            <w:r w:rsidR="00C8593C" w:rsidRPr="00C8593C">
              <w:rPr>
                <w:sz w:val="18"/>
                <w:szCs w:val="18"/>
              </w:rPr>
              <w:t>TE.06.07.01</w:t>
            </w:r>
            <w:r w:rsidR="00C8593C">
              <w:rPr>
                <w:sz w:val="18"/>
                <w:szCs w:val="18"/>
              </w:rPr>
              <w:br/>
            </w:r>
            <w:r w:rsidR="00C8593C" w:rsidRPr="00C8593C">
              <w:rPr>
                <w:sz w:val="18"/>
                <w:szCs w:val="18"/>
              </w:rPr>
              <w:t>TE.06.08.02</w:t>
            </w:r>
            <w:r w:rsidR="00C8593C">
              <w:rPr>
                <w:sz w:val="18"/>
                <w:szCs w:val="18"/>
              </w:rPr>
              <w:br/>
            </w:r>
            <w:r w:rsidR="00C8593C" w:rsidRPr="00C8593C">
              <w:rPr>
                <w:sz w:val="18"/>
                <w:szCs w:val="18"/>
              </w:rPr>
              <w:t>TE.06.11.02</w:t>
            </w:r>
            <w:r w:rsidR="00C8593C">
              <w:rPr>
                <w:sz w:val="18"/>
                <w:szCs w:val="18"/>
              </w:rPr>
              <w:br/>
            </w:r>
            <w:r w:rsidR="00C8593C" w:rsidRPr="00C8593C">
              <w:rPr>
                <w:sz w:val="18"/>
                <w:szCs w:val="18"/>
              </w:rPr>
              <w:t>TE.06.11.03</w:t>
            </w:r>
            <w:r w:rsidR="00C8593C">
              <w:rPr>
                <w:sz w:val="18"/>
                <w:szCs w:val="18"/>
              </w:rPr>
              <w:br/>
            </w:r>
            <w:r w:rsidR="00C8593C" w:rsidRPr="00C8593C">
              <w:rPr>
                <w:sz w:val="18"/>
                <w:szCs w:val="18"/>
              </w:rPr>
              <w:t>TE.06.12.02</w:t>
            </w:r>
            <w:r w:rsidR="00C8593C">
              <w:rPr>
                <w:sz w:val="18"/>
                <w:szCs w:val="18"/>
              </w:rPr>
              <w:br/>
            </w:r>
            <w:r w:rsidR="00C8593C" w:rsidRPr="00C8593C">
              <w:rPr>
                <w:sz w:val="18"/>
                <w:szCs w:val="18"/>
              </w:rPr>
              <w:t>TE.06.12.03</w:t>
            </w:r>
            <w:r w:rsidR="00C8593C">
              <w:rPr>
                <w:sz w:val="18"/>
                <w:szCs w:val="18"/>
              </w:rPr>
              <w:br/>
            </w:r>
            <w:r w:rsidR="00C8593C" w:rsidRPr="00C8593C">
              <w:rPr>
                <w:sz w:val="18"/>
                <w:szCs w:val="18"/>
              </w:rPr>
              <w:t>TE.06.13.02</w:t>
            </w:r>
            <w:r w:rsidR="00C8593C">
              <w:rPr>
                <w:sz w:val="18"/>
                <w:szCs w:val="18"/>
              </w:rPr>
              <w:br/>
            </w:r>
            <w:r w:rsidR="00C8593C" w:rsidRPr="00C8593C">
              <w:rPr>
                <w:sz w:val="18"/>
                <w:szCs w:val="18"/>
              </w:rPr>
              <w:t>TE.06.13.03</w:t>
            </w:r>
            <w:r w:rsidR="00C8593C">
              <w:rPr>
                <w:sz w:val="18"/>
                <w:szCs w:val="18"/>
              </w:rPr>
              <w:br/>
            </w:r>
            <w:r w:rsidR="00C8593C" w:rsidRPr="00C8593C">
              <w:rPr>
                <w:sz w:val="18"/>
                <w:szCs w:val="18"/>
              </w:rPr>
              <w:t>TE.06.14.02</w:t>
            </w:r>
            <w:r w:rsidR="00C8593C">
              <w:rPr>
                <w:sz w:val="18"/>
                <w:szCs w:val="18"/>
              </w:rPr>
              <w:br/>
            </w:r>
            <w:r w:rsidR="00C8593C" w:rsidRPr="00C8593C">
              <w:rPr>
                <w:sz w:val="18"/>
                <w:szCs w:val="18"/>
              </w:rPr>
              <w:t>TE.06.14.03</w:t>
            </w:r>
            <w:r w:rsidR="00C8593C">
              <w:rPr>
                <w:sz w:val="18"/>
                <w:szCs w:val="18"/>
              </w:rPr>
              <w:br/>
            </w:r>
            <w:r w:rsidR="00C8593C" w:rsidRPr="00C8593C">
              <w:rPr>
                <w:sz w:val="18"/>
                <w:szCs w:val="18"/>
              </w:rPr>
              <w:t>TE.06.15.02</w:t>
            </w:r>
            <w:r w:rsidR="00C8593C">
              <w:rPr>
                <w:sz w:val="18"/>
                <w:szCs w:val="18"/>
              </w:rPr>
              <w:br/>
            </w:r>
            <w:r w:rsidR="00C8593C" w:rsidRPr="00C8593C">
              <w:rPr>
                <w:sz w:val="18"/>
                <w:szCs w:val="18"/>
              </w:rPr>
              <w:t>TE.06.16.02</w:t>
            </w:r>
            <w:r w:rsidR="00C8593C">
              <w:rPr>
                <w:sz w:val="18"/>
                <w:szCs w:val="18"/>
              </w:rPr>
              <w:br/>
            </w:r>
            <w:r w:rsidR="00C8593C" w:rsidRPr="00C8593C">
              <w:rPr>
                <w:sz w:val="18"/>
                <w:szCs w:val="18"/>
              </w:rPr>
              <w:t>TE.06.17.02</w:t>
            </w:r>
            <w:r w:rsidR="00C8593C">
              <w:rPr>
                <w:sz w:val="18"/>
                <w:szCs w:val="18"/>
              </w:rPr>
              <w:br/>
            </w:r>
            <w:r w:rsidR="00C8593C" w:rsidRPr="00C8593C">
              <w:rPr>
                <w:sz w:val="18"/>
                <w:szCs w:val="18"/>
              </w:rPr>
              <w:t>TE.06.22.02</w:t>
            </w:r>
            <w:r w:rsidR="00C8593C">
              <w:rPr>
                <w:sz w:val="18"/>
                <w:szCs w:val="18"/>
              </w:rPr>
              <w:br/>
            </w:r>
            <w:r w:rsidR="00C8593C" w:rsidRPr="00C8593C">
              <w:rPr>
                <w:sz w:val="18"/>
                <w:szCs w:val="18"/>
              </w:rPr>
              <w:t>TE.06.22.03</w:t>
            </w:r>
            <w:r w:rsidR="00C8593C">
              <w:rPr>
                <w:sz w:val="18"/>
                <w:szCs w:val="18"/>
              </w:rPr>
              <w:br/>
            </w:r>
            <w:r w:rsidR="00C8593C" w:rsidRPr="00C8593C">
              <w:rPr>
                <w:sz w:val="18"/>
                <w:szCs w:val="18"/>
              </w:rPr>
              <w:t>TE.06.24.02</w:t>
            </w:r>
            <w:r w:rsidR="00C8593C">
              <w:rPr>
                <w:sz w:val="18"/>
                <w:szCs w:val="18"/>
              </w:rPr>
              <w:br/>
            </w:r>
            <w:r w:rsidR="00C8593C" w:rsidRPr="00C8593C">
              <w:rPr>
                <w:sz w:val="18"/>
                <w:szCs w:val="18"/>
              </w:rPr>
              <w:t>TE.06.24.03</w:t>
            </w:r>
            <w:r w:rsidR="00C8593C">
              <w:rPr>
                <w:sz w:val="18"/>
                <w:szCs w:val="18"/>
              </w:rPr>
              <w:br/>
            </w:r>
            <w:r w:rsidR="00C8593C" w:rsidRPr="00C8593C">
              <w:rPr>
                <w:sz w:val="18"/>
                <w:szCs w:val="18"/>
              </w:rPr>
              <w:t>TE.06.22.02</w:t>
            </w:r>
          </w:p>
        </w:tc>
      </w:tr>
      <w:tr w:rsidR="005F6F8F" w:rsidRPr="005F6F8F" w14:paraId="0CF4746B" w14:textId="2E1A0C77" w:rsidTr="00003866">
        <w:trPr>
          <w:cantSplit/>
        </w:trPr>
        <w:tc>
          <w:tcPr>
            <w:tcW w:w="966" w:type="dxa"/>
          </w:tcPr>
          <w:p w14:paraId="2CCABA39" w14:textId="77777777" w:rsidR="005F6F8F" w:rsidRPr="00C13582" w:rsidRDefault="005F6F8F" w:rsidP="00003866">
            <w:pPr>
              <w:keepNext/>
              <w:ind w:left="0"/>
              <w:jc w:val="center"/>
              <w:rPr>
                <w:sz w:val="18"/>
                <w:szCs w:val="18"/>
              </w:rPr>
            </w:pPr>
            <w:r w:rsidRPr="00C13582">
              <w:rPr>
                <w:sz w:val="18"/>
                <w:szCs w:val="18"/>
              </w:rPr>
              <w:lastRenderedPageBreak/>
              <w:t>7</w:t>
            </w:r>
          </w:p>
        </w:tc>
        <w:tc>
          <w:tcPr>
            <w:tcW w:w="1506" w:type="dxa"/>
          </w:tcPr>
          <w:p w14:paraId="7856EBC1" w14:textId="77777777" w:rsidR="005F6F8F" w:rsidRPr="00C13582" w:rsidRDefault="005F6F8F" w:rsidP="00003866">
            <w:pPr>
              <w:keepNext/>
              <w:ind w:left="144"/>
              <w:rPr>
                <w:sz w:val="18"/>
                <w:szCs w:val="18"/>
              </w:rPr>
            </w:pPr>
            <w:r w:rsidRPr="00C13582">
              <w:rPr>
                <w:sz w:val="18"/>
                <w:szCs w:val="18"/>
              </w:rPr>
              <w:t>Cryptographic Key Management</w:t>
            </w:r>
          </w:p>
        </w:tc>
        <w:tc>
          <w:tcPr>
            <w:tcW w:w="2653" w:type="dxa"/>
          </w:tcPr>
          <w:p w14:paraId="791CACB8" w14:textId="1511E46D" w:rsidR="00F95B46" w:rsidRDefault="00775DB0" w:rsidP="00003866">
            <w:pPr>
              <w:keepNext/>
              <w:ind w:left="0"/>
              <w:rPr>
                <w:sz w:val="18"/>
                <w:szCs w:val="18"/>
              </w:rPr>
            </w:pPr>
            <w:r>
              <w:rPr>
                <w:sz w:val="18"/>
                <w:szCs w:val="18"/>
                <w:highlight w:val="yellow"/>
              </w:rPr>
              <w:t>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r w:rsidRPr="00FD7ADE" w:rsidDel="00775DB0">
              <w:rPr>
                <w:sz w:val="18"/>
                <w:szCs w:val="18"/>
                <w:highlight w:val="yellow"/>
              </w:rPr>
              <w:t xml:space="preserve"> </w:t>
            </w:r>
          </w:p>
          <w:p w14:paraId="0F28027F" w14:textId="01B627E4" w:rsidR="00EC344A" w:rsidRPr="00C13582" w:rsidRDefault="00EC344A" w:rsidP="00003866">
            <w:pPr>
              <w:keepNext/>
              <w:ind w:left="0"/>
              <w:rPr>
                <w:sz w:val="18"/>
                <w:szCs w:val="18"/>
              </w:rPr>
            </w:pPr>
            <w:r w:rsidRPr="00C13582">
              <w:rPr>
                <w:sz w:val="18"/>
                <w:szCs w:val="18"/>
              </w:rPr>
              <w:t xml:space="preserve">(Refer to Section </w:t>
            </w:r>
            <w:r>
              <w:rPr>
                <w:sz w:val="18"/>
                <w:szCs w:val="18"/>
              </w:rPr>
              <w:t>7</w:t>
            </w:r>
            <w:r w:rsidRPr="00C13582">
              <w:rPr>
                <w:sz w:val="18"/>
                <w:szCs w:val="18"/>
              </w:rPr>
              <w:t xml:space="preserve"> for further details)</w:t>
            </w:r>
          </w:p>
        </w:tc>
        <w:tc>
          <w:tcPr>
            <w:tcW w:w="4225" w:type="dxa"/>
          </w:tcPr>
          <w:p w14:paraId="36D753EF" w14:textId="77777777" w:rsidR="005F6F8F" w:rsidRPr="00003866" w:rsidRDefault="00B0738D" w:rsidP="00003866">
            <w:pPr>
              <w:keepNext/>
              <w:spacing w:after="0"/>
              <w:ind w:left="144"/>
              <w:rPr>
                <w:sz w:val="18"/>
                <w:szCs w:val="18"/>
              </w:rPr>
            </w:pPr>
            <w:r w:rsidRPr="00003866">
              <w:rPr>
                <w:sz w:val="18"/>
                <w:szCs w:val="18"/>
              </w:rPr>
              <w:t>TE.07.01.02</w:t>
            </w:r>
          </w:p>
          <w:p w14:paraId="314CB985" w14:textId="1D2265F2" w:rsidR="00B0738D" w:rsidRPr="00003866" w:rsidRDefault="00B0738D" w:rsidP="00003866">
            <w:pPr>
              <w:keepNext/>
              <w:spacing w:after="0"/>
              <w:ind w:left="144"/>
              <w:rPr>
                <w:sz w:val="18"/>
                <w:szCs w:val="18"/>
              </w:rPr>
            </w:pPr>
            <w:r w:rsidRPr="00003866">
              <w:rPr>
                <w:sz w:val="18"/>
                <w:szCs w:val="18"/>
              </w:rPr>
              <w:t>TE.07.02.02</w:t>
            </w:r>
          </w:p>
          <w:p w14:paraId="063F0A44" w14:textId="7D60527F" w:rsidR="00B0738D" w:rsidRPr="00003866" w:rsidRDefault="00B0738D" w:rsidP="00003866">
            <w:pPr>
              <w:keepNext/>
              <w:spacing w:after="0"/>
              <w:ind w:left="144"/>
              <w:rPr>
                <w:i/>
                <w:sz w:val="18"/>
                <w:szCs w:val="18"/>
              </w:rPr>
            </w:pPr>
            <w:r w:rsidRPr="00003866">
              <w:rPr>
                <w:i/>
                <w:sz w:val="18"/>
                <w:szCs w:val="18"/>
              </w:rPr>
              <w:t>TE.07.03.01</w:t>
            </w:r>
            <w:r w:rsidR="00E842A8" w:rsidRPr="00003866">
              <w:rPr>
                <w:i/>
                <w:sz w:val="18"/>
                <w:szCs w:val="18"/>
              </w:rPr>
              <w:t xml:space="preserve"> </w:t>
            </w:r>
          </w:p>
          <w:p w14:paraId="71AA59D3" w14:textId="6A8D2E03" w:rsidR="00B0738D" w:rsidRPr="00003866" w:rsidRDefault="00B0738D" w:rsidP="00003866">
            <w:pPr>
              <w:keepNext/>
              <w:spacing w:after="0"/>
              <w:ind w:left="144"/>
              <w:rPr>
                <w:sz w:val="18"/>
                <w:szCs w:val="18"/>
              </w:rPr>
            </w:pPr>
            <w:r w:rsidRPr="00003866">
              <w:rPr>
                <w:sz w:val="18"/>
                <w:szCs w:val="18"/>
              </w:rPr>
              <w:t>TE.07.15.02</w:t>
            </w:r>
            <w:r w:rsidR="00D94371" w:rsidRPr="00003866">
              <w:rPr>
                <w:sz w:val="18"/>
                <w:szCs w:val="18"/>
              </w:rPr>
              <w:t xml:space="preserve"> (N/A)</w:t>
            </w:r>
          </w:p>
          <w:p w14:paraId="366D9FA0" w14:textId="1038C305" w:rsidR="00B0738D" w:rsidRPr="00003866" w:rsidRDefault="00B0738D" w:rsidP="00003866">
            <w:pPr>
              <w:keepNext/>
              <w:spacing w:after="0"/>
              <w:ind w:left="144"/>
              <w:rPr>
                <w:sz w:val="18"/>
                <w:szCs w:val="18"/>
              </w:rPr>
            </w:pPr>
            <w:r w:rsidRPr="00003866">
              <w:rPr>
                <w:sz w:val="18"/>
                <w:szCs w:val="18"/>
              </w:rPr>
              <w:t>TE.07.15.03</w:t>
            </w:r>
          </w:p>
          <w:p w14:paraId="54C7E053" w14:textId="7D509A0C" w:rsidR="00B0738D" w:rsidRPr="00003866" w:rsidRDefault="00B0738D" w:rsidP="00003866">
            <w:pPr>
              <w:keepNext/>
              <w:spacing w:after="0"/>
              <w:ind w:left="144"/>
              <w:rPr>
                <w:sz w:val="18"/>
                <w:szCs w:val="18"/>
              </w:rPr>
            </w:pPr>
            <w:r w:rsidRPr="00003866">
              <w:rPr>
                <w:sz w:val="18"/>
                <w:szCs w:val="18"/>
              </w:rPr>
              <w:t>TE.07.15.04</w:t>
            </w:r>
          </w:p>
          <w:p w14:paraId="551E7596" w14:textId="27C62528" w:rsidR="00B0738D" w:rsidRPr="00003866" w:rsidRDefault="00B0738D" w:rsidP="00003866">
            <w:pPr>
              <w:keepNext/>
              <w:spacing w:after="0"/>
              <w:ind w:left="144"/>
              <w:rPr>
                <w:sz w:val="18"/>
                <w:szCs w:val="18"/>
              </w:rPr>
            </w:pPr>
            <w:r w:rsidRPr="00003866">
              <w:rPr>
                <w:sz w:val="18"/>
                <w:szCs w:val="18"/>
              </w:rPr>
              <w:t>TE.07.25.02</w:t>
            </w:r>
          </w:p>
          <w:p w14:paraId="521FD889" w14:textId="13CFF0EB" w:rsidR="00B0738D" w:rsidRPr="00003866" w:rsidRDefault="00B0738D" w:rsidP="00003866">
            <w:pPr>
              <w:keepNext/>
              <w:spacing w:after="0"/>
              <w:ind w:left="144"/>
              <w:rPr>
                <w:sz w:val="18"/>
                <w:szCs w:val="18"/>
              </w:rPr>
            </w:pPr>
            <w:r w:rsidRPr="00003866">
              <w:rPr>
                <w:sz w:val="18"/>
                <w:szCs w:val="18"/>
              </w:rPr>
              <w:t>TE.07.27.02</w:t>
            </w:r>
            <w:r w:rsidR="00E74AD8" w:rsidRPr="00003866">
              <w:rPr>
                <w:sz w:val="18"/>
                <w:szCs w:val="18"/>
              </w:rPr>
              <w:t xml:space="preserve"> (N/A)</w:t>
            </w:r>
          </w:p>
          <w:p w14:paraId="63CA8BCC" w14:textId="7AAFAA52" w:rsidR="00B0738D" w:rsidRPr="00003866" w:rsidRDefault="00B0738D" w:rsidP="00003866">
            <w:pPr>
              <w:keepNext/>
              <w:spacing w:after="0"/>
              <w:ind w:left="144"/>
              <w:rPr>
                <w:sz w:val="18"/>
                <w:szCs w:val="18"/>
              </w:rPr>
            </w:pPr>
            <w:r w:rsidRPr="00003866">
              <w:rPr>
                <w:sz w:val="18"/>
                <w:szCs w:val="18"/>
              </w:rPr>
              <w:t>TE.07.28.02</w:t>
            </w:r>
            <w:r w:rsidR="00E74AD8" w:rsidRPr="00003866">
              <w:rPr>
                <w:sz w:val="18"/>
                <w:szCs w:val="18"/>
              </w:rPr>
              <w:t xml:space="preserve"> (N/A)</w:t>
            </w:r>
          </w:p>
          <w:p w14:paraId="67376C36" w14:textId="0D1D57B2" w:rsidR="00B0738D" w:rsidRPr="00003866" w:rsidRDefault="00B0738D" w:rsidP="00003866">
            <w:pPr>
              <w:keepNext/>
              <w:spacing w:after="0"/>
              <w:ind w:left="144"/>
              <w:rPr>
                <w:sz w:val="18"/>
                <w:szCs w:val="18"/>
              </w:rPr>
            </w:pPr>
            <w:r w:rsidRPr="00003866">
              <w:rPr>
                <w:sz w:val="18"/>
                <w:szCs w:val="18"/>
              </w:rPr>
              <w:t>TE.07.29.02</w:t>
            </w:r>
          </w:p>
          <w:p w14:paraId="7909B174" w14:textId="47084089" w:rsidR="00B0738D" w:rsidRPr="00003866" w:rsidRDefault="00B0738D" w:rsidP="00003866">
            <w:pPr>
              <w:keepNext/>
              <w:spacing w:after="0"/>
              <w:ind w:left="144"/>
              <w:rPr>
                <w:i/>
                <w:sz w:val="18"/>
                <w:szCs w:val="18"/>
              </w:rPr>
            </w:pPr>
            <w:r w:rsidRPr="00003866">
              <w:rPr>
                <w:i/>
                <w:sz w:val="18"/>
                <w:szCs w:val="18"/>
              </w:rPr>
              <w:t>TE.07.31.02</w:t>
            </w:r>
            <w:r w:rsidR="00E74AD8" w:rsidRPr="00003866">
              <w:rPr>
                <w:i/>
                <w:sz w:val="18"/>
                <w:szCs w:val="18"/>
              </w:rPr>
              <w:t xml:space="preserve"> (N/A)</w:t>
            </w:r>
          </w:p>
          <w:p w14:paraId="54BFC68C" w14:textId="7155847A" w:rsidR="00B0738D" w:rsidRPr="00003866" w:rsidRDefault="00B0738D" w:rsidP="00003866">
            <w:pPr>
              <w:keepNext/>
              <w:spacing w:after="0"/>
              <w:ind w:left="144"/>
              <w:rPr>
                <w:i/>
                <w:sz w:val="18"/>
                <w:szCs w:val="18"/>
              </w:rPr>
            </w:pPr>
            <w:r w:rsidRPr="00003866">
              <w:rPr>
                <w:i/>
                <w:sz w:val="18"/>
                <w:szCs w:val="18"/>
              </w:rPr>
              <w:t>TE.07.</w:t>
            </w:r>
            <w:r w:rsidR="004931B7" w:rsidRPr="00003866">
              <w:rPr>
                <w:i/>
                <w:sz w:val="18"/>
                <w:szCs w:val="18"/>
              </w:rPr>
              <w:t>31</w:t>
            </w:r>
            <w:r w:rsidRPr="00003866">
              <w:rPr>
                <w:i/>
                <w:sz w:val="18"/>
                <w:szCs w:val="18"/>
              </w:rPr>
              <w:t>.0</w:t>
            </w:r>
            <w:r w:rsidR="004931B7" w:rsidRPr="00003866">
              <w:rPr>
                <w:i/>
                <w:sz w:val="18"/>
                <w:szCs w:val="18"/>
              </w:rPr>
              <w:t>3</w:t>
            </w:r>
            <w:r w:rsidR="00E74AD8" w:rsidRPr="00003866">
              <w:rPr>
                <w:i/>
                <w:sz w:val="18"/>
                <w:szCs w:val="18"/>
              </w:rPr>
              <w:t xml:space="preserve"> (N/A)</w:t>
            </w:r>
          </w:p>
          <w:p w14:paraId="7CDC675F" w14:textId="4E55B633" w:rsidR="004931B7" w:rsidRPr="00003866" w:rsidRDefault="004931B7" w:rsidP="00003866">
            <w:pPr>
              <w:keepNext/>
              <w:spacing w:after="0"/>
              <w:ind w:left="144"/>
              <w:rPr>
                <w:sz w:val="18"/>
                <w:szCs w:val="18"/>
              </w:rPr>
            </w:pPr>
            <w:r w:rsidRPr="00003866">
              <w:rPr>
                <w:sz w:val="18"/>
                <w:szCs w:val="18"/>
              </w:rPr>
              <w:t>TE.07.31.04</w:t>
            </w:r>
            <w:r w:rsidR="00E74AD8" w:rsidRPr="00003866">
              <w:rPr>
                <w:sz w:val="18"/>
                <w:szCs w:val="18"/>
              </w:rPr>
              <w:t xml:space="preserve"> (N/A)</w:t>
            </w:r>
          </w:p>
          <w:p w14:paraId="53E48C7E" w14:textId="75FCB9F6" w:rsidR="004931B7" w:rsidRPr="00003866" w:rsidRDefault="004931B7" w:rsidP="00003866">
            <w:pPr>
              <w:keepNext/>
              <w:spacing w:after="0"/>
              <w:ind w:left="144"/>
              <w:rPr>
                <w:sz w:val="18"/>
                <w:szCs w:val="18"/>
              </w:rPr>
            </w:pPr>
            <w:r w:rsidRPr="00003866">
              <w:rPr>
                <w:sz w:val="18"/>
                <w:szCs w:val="18"/>
              </w:rPr>
              <w:t>TE.07.39.02</w:t>
            </w:r>
          </w:p>
          <w:p w14:paraId="3A0C75D7" w14:textId="73255931" w:rsidR="004931B7" w:rsidRPr="00003866" w:rsidRDefault="004931B7" w:rsidP="00003866">
            <w:pPr>
              <w:keepNext/>
              <w:spacing w:after="0"/>
              <w:ind w:left="144"/>
              <w:rPr>
                <w:sz w:val="18"/>
                <w:szCs w:val="18"/>
              </w:rPr>
            </w:pPr>
            <w:r w:rsidRPr="00003866">
              <w:rPr>
                <w:sz w:val="18"/>
                <w:szCs w:val="18"/>
              </w:rPr>
              <w:t>TE.07.41.02</w:t>
            </w:r>
            <w:r w:rsidR="0052546C" w:rsidRPr="00003866">
              <w:rPr>
                <w:sz w:val="18"/>
                <w:szCs w:val="18"/>
              </w:rPr>
              <w:t xml:space="preserve"> </w:t>
            </w:r>
          </w:p>
          <w:p w14:paraId="385D0B12" w14:textId="023B451E" w:rsidR="00B0738D" w:rsidRPr="00003866" w:rsidRDefault="00B0738D" w:rsidP="00003866">
            <w:pPr>
              <w:keepNext/>
              <w:spacing w:after="0"/>
              <w:ind w:left="144"/>
              <w:rPr>
                <w:sz w:val="18"/>
                <w:szCs w:val="18"/>
              </w:rPr>
            </w:pPr>
          </w:p>
        </w:tc>
      </w:tr>
      <w:tr w:rsidR="005F6F8F" w:rsidRPr="005F6F8F" w14:paraId="5F4D08F8" w14:textId="647E8336" w:rsidTr="00003866">
        <w:trPr>
          <w:cantSplit/>
        </w:trPr>
        <w:tc>
          <w:tcPr>
            <w:tcW w:w="966" w:type="dxa"/>
          </w:tcPr>
          <w:p w14:paraId="1922DBC7" w14:textId="77777777" w:rsidR="005F6F8F" w:rsidRPr="00C13582" w:rsidRDefault="005F6F8F" w:rsidP="00003866">
            <w:pPr>
              <w:ind w:left="0"/>
              <w:jc w:val="center"/>
              <w:rPr>
                <w:sz w:val="18"/>
                <w:szCs w:val="18"/>
              </w:rPr>
            </w:pPr>
            <w:r w:rsidRPr="00C13582">
              <w:rPr>
                <w:sz w:val="18"/>
                <w:szCs w:val="18"/>
              </w:rPr>
              <w:t>8</w:t>
            </w:r>
          </w:p>
        </w:tc>
        <w:tc>
          <w:tcPr>
            <w:tcW w:w="1506" w:type="dxa"/>
          </w:tcPr>
          <w:p w14:paraId="69562FE4" w14:textId="77777777" w:rsidR="005F6F8F" w:rsidRPr="00C13582" w:rsidRDefault="005F6F8F" w:rsidP="00003866">
            <w:pPr>
              <w:ind w:left="144"/>
              <w:rPr>
                <w:sz w:val="18"/>
                <w:szCs w:val="18"/>
              </w:rPr>
            </w:pPr>
            <w:r w:rsidRPr="00C13582">
              <w:rPr>
                <w:sz w:val="18"/>
                <w:szCs w:val="18"/>
              </w:rPr>
              <w:t>EMI/EMC</w:t>
            </w:r>
          </w:p>
        </w:tc>
        <w:tc>
          <w:tcPr>
            <w:tcW w:w="2653" w:type="dxa"/>
          </w:tcPr>
          <w:p w14:paraId="2A782C6D" w14:textId="52866703" w:rsidR="005F6F8F" w:rsidRPr="00003866" w:rsidRDefault="005F6F8F" w:rsidP="00003866">
            <w:pPr>
              <w:ind w:left="144"/>
              <w:rPr>
                <w:sz w:val="18"/>
                <w:szCs w:val="18"/>
                <w:highlight w:val="yellow"/>
              </w:rPr>
            </w:pPr>
            <w:r w:rsidRPr="00003866">
              <w:rPr>
                <w:sz w:val="18"/>
                <w:szCs w:val="18"/>
                <w:highlight w:val="yellow"/>
              </w:rPr>
              <w:t>No Change</w:t>
            </w:r>
            <w:r w:rsidR="00775DB0">
              <w:rPr>
                <w:sz w:val="18"/>
                <w:szCs w:val="18"/>
                <w:highlight w:val="yellow"/>
              </w:rPr>
              <w:t>/ S</w:t>
            </w:r>
            <w:r w:rsidR="00775DB0" w:rsidRPr="00003866">
              <w:rPr>
                <w:sz w:val="18"/>
                <w:szCs w:val="18"/>
                <w:highlight w:val="yellow"/>
              </w:rPr>
              <w:t xml:space="preserve">ummarize </w:t>
            </w:r>
            <w:r w:rsidR="00775DB0">
              <w:rPr>
                <w:sz w:val="18"/>
                <w:szCs w:val="18"/>
                <w:highlight w:val="yellow"/>
              </w:rPr>
              <w:t>M</w:t>
            </w:r>
            <w:r w:rsidR="00775DB0" w:rsidRPr="00003866">
              <w:rPr>
                <w:sz w:val="18"/>
                <w:szCs w:val="18"/>
                <w:highlight w:val="yellow"/>
              </w:rPr>
              <w:t>odifications</w:t>
            </w:r>
          </w:p>
        </w:tc>
        <w:tc>
          <w:tcPr>
            <w:tcW w:w="4225" w:type="dxa"/>
          </w:tcPr>
          <w:p w14:paraId="647C8801" w14:textId="738B3A82" w:rsidR="005F6F8F" w:rsidRPr="00003866" w:rsidRDefault="00F11473" w:rsidP="00003866">
            <w:pPr>
              <w:ind w:left="144"/>
              <w:rPr>
                <w:sz w:val="18"/>
                <w:szCs w:val="18"/>
                <w:highlight w:val="yellow"/>
              </w:rPr>
            </w:pPr>
            <w:r w:rsidRPr="00003866">
              <w:rPr>
                <w:sz w:val="18"/>
                <w:szCs w:val="18"/>
                <w:highlight w:val="yellow"/>
              </w:rPr>
              <w:t>None</w:t>
            </w:r>
            <w:r w:rsidR="00C8593C">
              <w:rPr>
                <w:sz w:val="18"/>
                <w:szCs w:val="18"/>
                <w:highlight w:val="yellow"/>
              </w:rPr>
              <w:t>/as required</w:t>
            </w:r>
          </w:p>
        </w:tc>
      </w:tr>
      <w:tr w:rsidR="005F6F8F" w:rsidRPr="005F6F8F" w14:paraId="558DFF22" w14:textId="187A82F4" w:rsidTr="00003866">
        <w:trPr>
          <w:cantSplit/>
        </w:trPr>
        <w:tc>
          <w:tcPr>
            <w:tcW w:w="966" w:type="dxa"/>
          </w:tcPr>
          <w:p w14:paraId="295DF4DA" w14:textId="77777777" w:rsidR="005F6F8F" w:rsidRPr="00C13582" w:rsidRDefault="005F6F8F" w:rsidP="00003866">
            <w:pPr>
              <w:ind w:left="0"/>
              <w:jc w:val="center"/>
              <w:rPr>
                <w:sz w:val="18"/>
                <w:szCs w:val="18"/>
              </w:rPr>
            </w:pPr>
            <w:r w:rsidRPr="00C13582">
              <w:rPr>
                <w:sz w:val="18"/>
                <w:szCs w:val="18"/>
              </w:rPr>
              <w:t>9</w:t>
            </w:r>
          </w:p>
        </w:tc>
        <w:tc>
          <w:tcPr>
            <w:tcW w:w="1506" w:type="dxa"/>
          </w:tcPr>
          <w:p w14:paraId="1487121C" w14:textId="77777777" w:rsidR="005F6F8F" w:rsidRPr="00C13582" w:rsidRDefault="005F6F8F" w:rsidP="00003866">
            <w:pPr>
              <w:ind w:left="144"/>
              <w:rPr>
                <w:sz w:val="18"/>
                <w:szCs w:val="18"/>
              </w:rPr>
            </w:pPr>
            <w:r w:rsidRPr="00C13582">
              <w:rPr>
                <w:sz w:val="18"/>
                <w:szCs w:val="18"/>
              </w:rPr>
              <w:t>Self-Tests</w:t>
            </w:r>
          </w:p>
        </w:tc>
        <w:tc>
          <w:tcPr>
            <w:tcW w:w="2653" w:type="dxa"/>
          </w:tcPr>
          <w:p w14:paraId="2136EB47" w14:textId="1F635E4F" w:rsidR="00775DB0" w:rsidRDefault="00775DB0" w:rsidP="00003866">
            <w:pPr>
              <w:ind w:left="0"/>
              <w:rPr>
                <w:sz w:val="18"/>
                <w:szCs w:val="18"/>
              </w:rPr>
            </w:pPr>
            <w:r w:rsidRPr="00003866">
              <w:rPr>
                <w:sz w:val="18"/>
                <w:szCs w:val="18"/>
                <w:highlight w:val="yellow"/>
              </w:rPr>
              <w:t>No Change</w:t>
            </w:r>
            <w:r>
              <w:rPr>
                <w:sz w:val="18"/>
                <w:szCs w:val="18"/>
                <w:highlight w:val="yellow"/>
              </w:rPr>
              <w:t>/ 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r w:rsidRPr="00FD7ADE" w:rsidDel="00775DB0">
              <w:rPr>
                <w:sz w:val="18"/>
                <w:szCs w:val="18"/>
                <w:highlight w:val="yellow"/>
              </w:rPr>
              <w:t xml:space="preserve"> </w:t>
            </w:r>
          </w:p>
          <w:p w14:paraId="221332BB" w14:textId="4A4DAEC7" w:rsidR="005F6F8F" w:rsidRPr="00C13582" w:rsidRDefault="00F95B46" w:rsidP="00003866">
            <w:pPr>
              <w:ind w:left="0"/>
              <w:rPr>
                <w:sz w:val="18"/>
                <w:szCs w:val="18"/>
              </w:rPr>
            </w:pPr>
            <w:r w:rsidRPr="00C13582">
              <w:rPr>
                <w:sz w:val="18"/>
                <w:szCs w:val="18"/>
              </w:rPr>
              <w:t xml:space="preserve">(Refer to Section </w:t>
            </w:r>
            <w:r>
              <w:rPr>
                <w:sz w:val="18"/>
                <w:szCs w:val="18"/>
              </w:rPr>
              <w:t>9</w:t>
            </w:r>
            <w:r w:rsidRPr="00C13582">
              <w:rPr>
                <w:sz w:val="18"/>
                <w:szCs w:val="18"/>
              </w:rPr>
              <w:t xml:space="preserve"> for further details)</w:t>
            </w:r>
          </w:p>
        </w:tc>
        <w:tc>
          <w:tcPr>
            <w:tcW w:w="4225" w:type="dxa"/>
          </w:tcPr>
          <w:p w14:paraId="2EFE9665" w14:textId="735DC777" w:rsidR="00757CD6" w:rsidRPr="00003866" w:rsidRDefault="00E74AD8" w:rsidP="00003866">
            <w:pPr>
              <w:ind w:left="144"/>
              <w:rPr>
                <w:sz w:val="18"/>
                <w:szCs w:val="18"/>
              </w:rPr>
            </w:pPr>
            <w:r w:rsidRPr="00003866">
              <w:rPr>
                <w:sz w:val="18"/>
                <w:szCs w:val="18"/>
              </w:rPr>
              <w:t>TE.09.04.03</w:t>
            </w:r>
            <w:r w:rsidRPr="00003866">
              <w:rPr>
                <w:sz w:val="18"/>
                <w:szCs w:val="18"/>
              </w:rPr>
              <w:br/>
              <w:t>TE.09.05.03</w:t>
            </w:r>
            <w:r w:rsidRPr="00003866">
              <w:rPr>
                <w:sz w:val="18"/>
                <w:szCs w:val="18"/>
              </w:rPr>
              <w:br/>
              <w:t>TE.09.09.02</w:t>
            </w:r>
            <w:r w:rsidRPr="00003866">
              <w:rPr>
                <w:sz w:val="18"/>
                <w:szCs w:val="18"/>
              </w:rPr>
              <w:br/>
              <w:t>TE.09.10.02</w:t>
            </w:r>
            <w:r w:rsidRPr="00003866">
              <w:rPr>
                <w:sz w:val="18"/>
                <w:szCs w:val="18"/>
              </w:rPr>
              <w:br/>
              <w:t>TE.09.12.02</w:t>
            </w:r>
            <w:r w:rsidRPr="00003866">
              <w:rPr>
                <w:sz w:val="18"/>
                <w:szCs w:val="18"/>
              </w:rPr>
              <w:br/>
              <w:t>TE.09.22.07</w:t>
            </w:r>
            <w:r w:rsidRPr="00003866">
              <w:rPr>
                <w:sz w:val="18"/>
                <w:szCs w:val="18"/>
              </w:rPr>
              <w:br/>
              <w:t>TE.09.35.05</w:t>
            </w:r>
            <w:r w:rsidRPr="00003866">
              <w:rPr>
                <w:sz w:val="18"/>
                <w:szCs w:val="18"/>
              </w:rPr>
              <w:br/>
              <w:t>TE.09.40.03 (N/A)</w:t>
            </w:r>
            <w:r w:rsidRPr="00003866">
              <w:rPr>
                <w:sz w:val="18"/>
                <w:szCs w:val="18"/>
              </w:rPr>
              <w:br/>
              <w:t>TE.09.40.04 (N/A)</w:t>
            </w:r>
            <w:r w:rsidR="00757CD6" w:rsidRPr="00003866">
              <w:rPr>
                <w:sz w:val="18"/>
                <w:szCs w:val="18"/>
              </w:rPr>
              <w:br/>
              <w:t>TE.09.45.03</w:t>
            </w:r>
            <w:r w:rsidR="00757CD6" w:rsidRPr="00003866">
              <w:rPr>
                <w:sz w:val="18"/>
                <w:szCs w:val="18"/>
              </w:rPr>
              <w:br/>
              <w:t>TE.09.46.03</w:t>
            </w:r>
          </w:p>
        </w:tc>
      </w:tr>
      <w:tr w:rsidR="005F6F8F" w:rsidRPr="005F6F8F" w14:paraId="1DC17CF4" w14:textId="77DC6CAA" w:rsidTr="00003866">
        <w:trPr>
          <w:cantSplit/>
        </w:trPr>
        <w:tc>
          <w:tcPr>
            <w:tcW w:w="966" w:type="dxa"/>
          </w:tcPr>
          <w:p w14:paraId="438194F7" w14:textId="77777777" w:rsidR="005F6F8F" w:rsidRPr="00C13582" w:rsidRDefault="005F6F8F" w:rsidP="00003866">
            <w:pPr>
              <w:ind w:left="0"/>
              <w:jc w:val="center"/>
              <w:rPr>
                <w:sz w:val="18"/>
                <w:szCs w:val="18"/>
              </w:rPr>
            </w:pPr>
            <w:r w:rsidRPr="00C13582">
              <w:rPr>
                <w:sz w:val="18"/>
                <w:szCs w:val="18"/>
              </w:rPr>
              <w:t>10</w:t>
            </w:r>
          </w:p>
        </w:tc>
        <w:tc>
          <w:tcPr>
            <w:tcW w:w="1506" w:type="dxa"/>
          </w:tcPr>
          <w:p w14:paraId="5D3CAADC" w14:textId="77777777" w:rsidR="005F6F8F" w:rsidRPr="00C13582" w:rsidRDefault="005F6F8F" w:rsidP="00003866">
            <w:pPr>
              <w:ind w:left="144"/>
              <w:rPr>
                <w:sz w:val="18"/>
                <w:szCs w:val="18"/>
              </w:rPr>
            </w:pPr>
            <w:r w:rsidRPr="00C13582">
              <w:rPr>
                <w:sz w:val="18"/>
                <w:szCs w:val="18"/>
              </w:rPr>
              <w:t>Design Assurance</w:t>
            </w:r>
          </w:p>
        </w:tc>
        <w:tc>
          <w:tcPr>
            <w:tcW w:w="2653" w:type="dxa"/>
          </w:tcPr>
          <w:p w14:paraId="1F053817" w14:textId="5C699C95" w:rsidR="00F95B46" w:rsidRDefault="00775DB0" w:rsidP="00F95B46">
            <w:pPr>
              <w:keepNext/>
              <w:ind w:left="0"/>
              <w:rPr>
                <w:sz w:val="18"/>
                <w:szCs w:val="18"/>
              </w:rPr>
            </w:pPr>
            <w:r w:rsidRPr="00003866">
              <w:rPr>
                <w:sz w:val="18"/>
                <w:szCs w:val="18"/>
                <w:highlight w:val="yellow"/>
              </w:rPr>
              <w:t>No Change</w:t>
            </w:r>
            <w:r>
              <w:rPr>
                <w:sz w:val="18"/>
                <w:szCs w:val="18"/>
                <w:highlight w:val="yellow"/>
              </w:rPr>
              <w:t>/ S</w:t>
            </w:r>
            <w:r w:rsidRPr="00003866">
              <w:rPr>
                <w:sz w:val="18"/>
                <w:szCs w:val="18"/>
                <w:highlight w:val="yellow"/>
              </w:rPr>
              <w:t xml:space="preserve">ummarize </w:t>
            </w:r>
            <w:r>
              <w:rPr>
                <w:sz w:val="18"/>
                <w:szCs w:val="18"/>
                <w:highlight w:val="yellow"/>
              </w:rPr>
              <w:t>M</w:t>
            </w:r>
            <w:r w:rsidRPr="00003866">
              <w:rPr>
                <w:sz w:val="18"/>
                <w:szCs w:val="18"/>
                <w:highlight w:val="yellow"/>
              </w:rPr>
              <w:t>odifications</w:t>
            </w:r>
            <w:r w:rsidRPr="00FD7ADE" w:rsidDel="00775DB0">
              <w:rPr>
                <w:sz w:val="18"/>
                <w:szCs w:val="18"/>
                <w:highlight w:val="yellow"/>
              </w:rPr>
              <w:t xml:space="preserve">  </w:t>
            </w:r>
          </w:p>
          <w:p w14:paraId="7B739FAC" w14:textId="58F60C32" w:rsidR="005F6F8F" w:rsidRPr="00C13582" w:rsidRDefault="00F95B46" w:rsidP="00003866">
            <w:pPr>
              <w:ind w:left="0"/>
              <w:rPr>
                <w:sz w:val="18"/>
                <w:szCs w:val="18"/>
              </w:rPr>
            </w:pPr>
            <w:r w:rsidRPr="00C13582">
              <w:rPr>
                <w:sz w:val="18"/>
                <w:szCs w:val="18"/>
              </w:rPr>
              <w:t xml:space="preserve">(Refer to Section </w:t>
            </w:r>
            <w:r>
              <w:rPr>
                <w:sz w:val="18"/>
                <w:szCs w:val="18"/>
              </w:rPr>
              <w:t>10</w:t>
            </w:r>
            <w:r w:rsidRPr="00C13582">
              <w:rPr>
                <w:sz w:val="18"/>
                <w:szCs w:val="18"/>
              </w:rPr>
              <w:t xml:space="preserve"> for further details)</w:t>
            </w:r>
          </w:p>
        </w:tc>
        <w:tc>
          <w:tcPr>
            <w:tcW w:w="4225" w:type="dxa"/>
          </w:tcPr>
          <w:p w14:paraId="5E41BD00" w14:textId="126C3608" w:rsidR="005F6F8F" w:rsidRPr="00003866" w:rsidRDefault="00E74AD8" w:rsidP="00003866">
            <w:pPr>
              <w:ind w:left="144"/>
              <w:rPr>
                <w:sz w:val="18"/>
                <w:szCs w:val="18"/>
              </w:rPr>
            </w:pPr>
            <w:r w:rsidRPr="00003866">
              <w:rPr>
                <w:sz w:val="18"/>
                <w:szCs w:val="18"/>
              </w:rPr>
              <w:t xml:space="preserve">TE.10.03.02 </w:t>
            </w:r>
            <w:r w:rsidRPr="00003866">
              <w:rPr>
                <w:sz w:val="18"/>
                <w:szCs w:val="18"/>
              </w:rPr>
              <w:br/>
            </w:r>
            <w:r w:rsidRPr="00003866">
              <w:rPr>
                <w:i/>
                <w:sz w:val="18"/>
                <w:szCs w:val="18"/>
              </w:rPr>
              <w:t>TE.10.04.01</w:t>
            </w:r>
            <w:r w:rsidR="00E842A8" w:rsidRPr="00003866">
              <w:rPr>
                <w:sz w:val="18"/>
                <w:szCs w:val="18"/>
              </w:rPr>
              <w:t xml:space="preserve"> </w:t>
            </w:r>
          </w:p>
        </w:tc>
      </w:tr>
      <w:tr w:rsidR="005F6F8F" w:rsidRPr="005F6F8F" w14:paraId="7438D2DB" w14:textId="1AFCA3F6" w:rsidTr="00003866">
        <w:trPr>
          <w:cantSplit/>
        </w:trPr>
        <w:tc>
          <w:tcPr>
            <w:tcW w:w="966" w:type="dxa"/>
          </w:tcPr>
          <w:p w14:paraId="22E34CAC" w14:textId="77777777" w:rsidR="005F6F8F" w:rsidRPr="00C13582" w:rsidRDefault="005F6F8F" w:rsidP="00003866">
            <w:pPr>
              <w:ind w:left="0"/>
              <w:jc w:val="center"/>
              <w:rPr>
                <w:sz w:val="18"/>
                <w:szCs w:val="18"/>
              </w:rPr>
            </w:pPr>
            <w:r w:rsidRPr="00C13582">
              <w:rPr>
                <w:sz w:val="18"/>
                <w:szCs w:val="18"/>
              </w:rPr>
              <w:t>11</w:t>
            </w:r>
          </w:p>
        </w:tc>
        <w:tc>
          <w:tcPr>
            <w:tcW w:w="1506" w:type="dxa"/>
          </w:tcPr>
          <w:p w14:paraId="05012686" w14:textId="77777777" w:rsidR="005F6F8F" w:rsidRPr="00C13582" w:rsidRDefault="005F6F8F" w:rsidP="00003866">
            <w:pPr>
              <w:ind w:left="144"/>
              <w:rPr>
                <w:sz w:val="18"/>
                <w:szCs w:val="18"/>
              </w:rPr>
            </w:pPr>
            <w:r w:rsidRPr="00C13582">
              <w:rPr>
                <w:sz w:val="18"/>
                <w:szCs w:val="18"/>
              </w:rPr>
              <w:t>Mitigation of Other Attacks</w:t>
            </w:r>
          </w:p>
        </w:tc>
        <w:tc>
          <w:tcPr>
            <w:tcW w:w="2653" w:type="dxa"/>
          </w:tcPr>
          <w:p w14:paraId="182F9376" w14:textId="2C47F8CE" w:rsidR="005F6F8F" w:rsidRPr="00003866" w:rsidRDefault="005F6F8F" w:rsidP="00003866">
            <w:pPr>
              <w:ind w:left="144"/>
              <w:rPr>
                <w:sz w:val="18"/>
                <w:szCs w:val="18"/>
                <w:highlight w:val="yellow"/>
              </w:rPr>
            </w:pPr>
            <w:r w:rsidRPr="00003866">
              <w:rPr>
                <w:sz w:val="18"/>
                <w:szCs w:val="18"/>
                <w:highlight w:val="yellow"/>
              </w:rPr>
              <w:t>No Change</w:t>
            </w:r>
            <w:r w:rsidR="00775DB0">
              <w:rPr>
                <w:sz w:val="18"/>
                <w:szCs w:val="18"/>
                <w:highlight w:val="yellow"/>
              </w:rPr>
              <w:t>/S</w:t>
            </w:r>
            <w:r w:rsidR="00775DB0" w:rsidRPr="00003866">
              <w:rPr>
                <w:sz w:val="18"/>
                <w:szCs w:val="18"/>
                <w:highlight w:val="yellow"/>
              </w:rPr>
              <w:t xml:space="preserve">ummarize </w:t>
            </w:r>
            <w:r w:rsidR="00775DB0">
              <w:rPr>
                <w:sz w:val="18"/>
                <w:szCs w:val="18"/>
                <w:highlight w:val="yellow"/>
              </w:rPr>
              <w:t>M</w:t>
            </w:r>
            <w:r w:rsidR="00775DB0" w:rsidRPr="00003866">
              <w:rPr>
                <w:sz w:val="18"/>
                <w:szCs w:val="18"/>
                <w:highlight w:val="yellow"/>
              </w:rPr>
              <w:t>odifications</w:t>
            </w:r>
          </w:p>
        </w:tc>
        <w:tc>
          <w:tcPr>
            <w:tcW w:w="4225" w:type="dxa"/>
          </w:tcPr>
          <w:p w14:paraId="692ACA9D" w14:textId="5AA8E25C" w:rsidR="005F6F8F" w:rsidRPr="00003866" w:rsidRDefault="00775DB0" w:rsidP="00003866">
            <w:pPr>
              <w:ind w:left="144"/>
              <w:rPr>
                <w:sz w:val="18"/>
                <w:szCs w:val="18"/>
                <w:highlight w:val="yellow"/>
              </w:rPr>
            </w:pPr>
            <w:r w:rsidRPr="00003866">
              <w:rPr>
                <w:sz w:val="18"/>
                <w:szCs w:val="18"/>
                <w:highlight w:val="yellow"/>
              </w:rPr>
              <w:t>None</w:t>
            </w:r>
            <w:r>
              <w:rPr>
                <w:sz w:val="18"/>
                <w:szCs w:val="18"/>
                <w:highlight w:val="yellow"/>
              </w:rPr>
              <w:t>/as required</w:t>
            </w:r>
          </w:p>
        </w:tc>
      </w:tr>
    </w:tbl>
    <w:p w14:paraId="0A0506F8" w14:textId="363B757D" w:rsidR="00F546FB" w:rsidRPr="00F546FB" w:rsidRDefault="00F546FB" w:rsidP="00FC45D7">
      <w:pPr>
        <w:rPr>
          <w:rFonts w:eastAsiaTheme="majorEastAsia"/>
        </w:rPr>
      </w:pPr>
    </w:p>
    <w:p w14:paraId="0A0506F9" w14:textId="66C98CDB" w:rsidR="002925E4" w:rsidRDefault="00B54855" w:rsidP="002925E4">
      <w:pPr>
        <w:pStyle w:val="Heading2"/>
      </w:pPr>
      <w:r>
        <w:t>Area 1 – Cryptographic Module Specification</w:t>
      </w:r>
    </w:p>
    <w:p w14:paraId="5D2D93AF" w14:textId="5C619218" w:rsidR="00F11473" w:rsidRPr="00003866" w:rsidRDefault="00C8593C" w:rsidP="00C13582">
      <w:pPr>
        <w:rPr>
          <w:highlight w:val="yellow"/>
        </w:rPr>
      </w:pPr>
      <w:r w:rsidRPr="00003866">
        <w:rPr>
          <w:highlight w:val="yellow"/>
        </w:rPr>
        <w:t>Specify any updates</w:t>
      </w:r>
    </w:p>
    <w:p w14:paraId="3C050476" w14:textId="34E3903F" w:rsidR="00240F2B" w:rsidRPr="00003866" w:rsidRDefault="0032765D" w:rsidP="00C13582">
      <w:pPr>
        <w:rPr>
          <w:rFonts w:eastAsiaTheme="majorEastAsia"/>
          <w:i/>
          <w:highlight w:val="yellow"/>
        </w:rPr>
      </w:pPr>
      <w:r w:rsidRPr="00003866">
        <w:rPr>
          <w:rFonts w:eastAsiaTheme="majorEastAsia"/>
          <w:i/>
          <w:highlight w:val="yellow"/>
        </w:rPr>
        <w:t>Hardware Version</w:t>
      </w:r>
      <w:r w:rsidR="00C8593C" w:rsidRPr="00003866">
        <w:rPr>
          <w:rFonts w:eastAsiaTheme="majorEastAsia"/>
          <w:i/>
          <w:highlight w:val="yellow"/>
        </w:rPr>
        <w:t>s</w:t>
      </w:r>
      <w:r w:rsidRPr="00003866">
        <w:rPr>
          <w:rFonts w:eastAsiaTheme="majorEastAsia"/>
          <w:i/>
          <w:highlight w:val="yellow"/>
        </w:rPr>
        <w:t xml:space="preserve">: </w:t>
      </w:r>
    </w:p>
    <w:p w14:paraId="08DB7E42" w14:textId="63D4B69E" w:rsidR="00240F2B" w:rsidRPr="00003866" w:rsidRDefault="00C8593C" w:rsidP="00C84072">
      <w:pPr>
        <w:pStyle w:val="ListParagraph"/>
        <w:numPr>
          <w:ilvl w:val="0"/>
          <w:numId w:val="43"/>
        </w:numPr>
        <w:rPr>
          <w:rFonts w:eastAsiaTheme="majorEastAsia"/>
          <w:i/>
          <w:highlight w:val="yellow"/>
        </w:rPr>
      </w:pPr>
      <w:r w:rsidRPr="00003866">
        <w:rPr>
          <w:i/>
          <w:highlight w:val="yellow"/>
        </w:rPr>
        <w:t>Hardware A</w:t>
      </w:r>
      <w:r w:rsidR="00240F2B" w:rsidRPr="00003866">
        <w:rPr>
          <w:rFonts w:eastAsiaTheme="majorEastAsia"/>
          <w:i/>
          <w:highlight w:val="yellow"/>
        </w:rPr>
        <w:t xml:space="preserve"> (No Chang</w:t>
      </w:r>
      <w:r w:rsidRPr="00003866">
        <w:rPr>
          <w:rFonts w:eastAsiaTheme="majorEastAsia"/>
          <w:i/>
          <w:highlight w:val="yellow"/>
        </w:rPr>
        <w:t>e/Updated</w:t>
      </w:r>
      <w:r w:rsidR="00240F2B" w:rsidRPr="00003866">
        <w:rPr>
          <w:rFonts w:eastAsiaTheme="majorEastAsia"/>
          <w:i/>
          <w:highlight w:val="yellow"/>
        </w:rPr>
        <w:t>)</w:t>
      </w:r>
    </w:p>
    <w:p w14:paraId="26759C09" w14:textId="1C0E09B6" w:rsidR="00C8593C" w:rsidRPr="00003866" w:rsidRDefault="00C8593C" w:rsidP="00003866">
      <w:pPr>
        <w:pStyle w:val="ListParagraph"/>
        <w:numPr>
          <w:ilvl w:val="0"/>
          <w:numId w:val="43"/>
        </w:numPr>
        <w:rPr>
          <w:rFonts w:eastAsiaTheme="majorEastAsia"/>
          <w:i/>
          <w:highlight w:val="yellow"/>
        </w:rPr>
      </w:pPr>
      <w:r w:rsidRPr="00003866">
        <w:rPr>
          <w:i/>
          <w:highlight w:val="yellow"/>
        </w:rPr>
        <w:t>Hardware B</w:t>
      </w:r>
      <w:r w:rsidRPr="00003866">
        <w:rPr>
          <w:rFonts w:eastAsiaTheme="majorEastAsia"/>
          <w:i/>
          <w:highlight w:val="yellow"/>
        </w:rPr>
        <w:t xml:space="preserve"> (No Change/Updated)</w:t>
      </w:r>
    </w:p>
    <w:p w14:paraId="7EF38704" w14:textId="77777777" w:rsidR="00240F2B" w:rsidRPr="00003866" w:rsidRDefault="0032765D" w:rsidP="00C13582">
      <w:pPr>
        <w:rPr>
          <w:rFonts w:eastAsiaTheme="majorEastAsia"/>
          <w:i/>
          <w:highlight w:val="yellow"/>
        </w:rPr>
      </w:pPr>
      <w:r w:rsidRPr="00003866">
        <w:rPr>
          <w:rFonts w:eastAsiaTheme="majorEastAsia"/>
          <w:i/>
          <w:highlight w:val="yellow"/>
        </w:rPr>
        <w:t xml:space="preserve">Firmware Versions: </w:t>
      </w:r>
    </w:p>
    <w:p w14:paraId="0284ACF8" w14:textId="4418C388" w:rsidR="00C8593C" w:rsidRPr="00003866" w:rsidRDefault="00C8593C" w:rsidP="00C8593C">
      <w:pPr>
        <w:pStyle w:val="ListParagraph"/>
        <w:numPr>
          <w:ilvl w:val="0"/>
          <w:numId w:val="42"/>
        </w:numPr>
        <w:rPr>
          <w:rFonts w:eastAsiaTheme="majorEastAsia"/>
          <w:i/>
          <w:highlight w:val="yellow"/>
        </w:rPr>
      </w:pPr>
      <w:r w:rsidRPr="00003866">
        <w:rPr>
          <w:i/>
          <w:highlight w:val="yellow"/>
        </w:rPr>
        <w:lastRenderedPageBreak/>
        <w:t>Firmware A</w:t>
      </w:r>
      <w:r w:rsidRPr="00003866">
        <w:rPr>
          <w:rFonts w:eastAsiaTheme="majorEastAsia"/>
          <w:i/>
          <w:highlight w:val="yellow"/>
        </w:rPr>
        <w:t xml:space="preserve"> (No Change/Updated)</w:t>
      </w:r>
    </w:p>
    <w:p w14:paraId="45EC2277" w14:textId="25884504" w:rsidR="00C8593C" w:rsidRPr="00003866" w:rsidRDefault="00C8593C" w:rsidP="00C8593C">
      <w:pPr>
        <w:pStyle w:val="ListParagraph"/>
        <w:numPr>
          <w:ilvl w:val="0"/>
          <w:numId w:val="42"/>
        </w:numPr>
        <w:rPr>
          <w:rFonts w:eastAsiaTheme="majorEastAsia"/>
          <w:i/>
          <w:highlight w:val="yellow"/>
        </w:rPr>
      </w:pPr>
      <w:r w:rsidRPr="00003866">
        <w:rPr>
          <w:i/>
          <w:highlight w:val="yellow"/>
        </w:rPr>
        <w:t>Firmware B</w:t>
      </w:r>
      <w:r w:rsidRPr="00003866">
        <w:rPr>
          <w:rFonts w:eastAsiaTheme="majorEastAsia"/>
          <w:i/>
          <w:highlight w:val="yellow"/>
        </w:rPr>
        <w:t xml:space="preserve"> (No Change/Updated)</w:t>
      </w:r>
    </w:p>
    <w:p w14:paraId="33AA7C1C" w14:textId="6BFA2DFA" w:rsidR="00C8593C" w:rsidRPr="00003866" w:rsidRDefault="00C8593C" w:rsidP="00C8593C">
      <w:pPr>
        <w:rPr>
          <w:rFonts w:eastAsiaTheme="majorEastAsia"/>
          <w:i/>
          <w:highlight w:val="yellow"/>
        </w:rPr>
      </w:pPr>
      <w:r w:rsidRPr="00003866">
        <w:rPr>
          <w:rFonts w:eastAsiaTheme="majorEastAsia"/>
          <w:i/>
          <w:highlight w:val="yellow"/>
        </w:rPr>
        <w:t xml:space="preserve">Software Versions: </w:t>
      </w:r>
    </w:p>
    <w:p w14:paraId="2E68141E" w14:textId="6E099CFA" w:rsidR="00C8593C" w:rsidRPr="00003866" w:rsidRDefault="00C8593C" w:rsidP="00C8593C">
      <w:pPr>
        <w:pStyle w:val="ListParagraph"/>
        <w:numPr>
          <w:ilvl w:val="0"/>
          <w:numId w:val="42"/>
        </w:numPr>
        <w:rPr>
          <w:rFonts w:eastAsiaTheme="majorEastAsia"/>
          <w:i/>
          <w:highlight w:val="yellow"/>
        </w:rPr>
      </w:pPr>
      <w:r w:rsidRPr="00003866">
        <w:rPr>
          <w:i/>
          <w:highlight w:val="yellow"/>
        </w:rPr>
        <w:t>Software A</w:t>
      </w:r>
      <w:r w:rsidRPr="00003866">
        <w:rPr>
          <w:rFonts w:eastAsiaTheme="majorEastAsia"/>
          <w:i/>
          <w:highlight w:val="yellow"/>
        </w:rPr>
        <w:t xml:space="preserve"> (No Change/Updated)</w:t>
      </w:r>
    </w:p>
    <w:p w14:paraId="77CC7B26" w14:textId="094208A2" w:rsidR="00C8593C" w:rsidRPr="00003866" w:rsidRDefault="00C8593C" w:rsidP="00003866">
      <w:pPr>
        <w:pStyle w:val="ListParagraph"/>
        <w:numPr>
          <w:ilvl w:val="0"/>
          <w:numId w:val="42"/>
        </w:numPr>
        <w:rPr>
          <w:rFonts w:eastAsiaTheme="majorEastAsia"/>
          <w:i/>
          <w:highlight w:val="yellow"/>
        </w:rPr>
      </w:pPr>
      <w:r w:rsidRPr="00003866">
        <w:rPr>
          <w:i/>
          <w:highlight w:val="yellow"/>
        </w:rPr>
        <w:t>Software B</w:t>
      </w:r>
      <w:r w:rsidRPr="00003866">
        <w:rPr>
          <w:rFonts w:eastAsiaTheme="majorEastAsia"/>
          <w:i/>
          <w:highlight w:val="yellow"/>
        </w:rPr>
        <w:t xml:space="preserve"> (No Change/Updated)</w:t>
      </w:r>
    </w:p>
    <w:p w14:paraId="0A050709" w14:textId="6BE8D764" w:rsidR="00B54855" w:rsidRPr="00B54855" w:rsidRDefault="00B54855" w:rsidP="00B54855">
      <w:pPr>
        <w:pStyle w:val="Heading2"/>
      </w:pPr>
      <w:r w:rsidRPr="00B54855">
        <w:t xml:space="preserve">Area 2 – </w:t>
      </w:r>
      <w:r>
        <w:t>Cryptographic</w:t>
      </w:r>
      <w:r w:rsidRPr="00B54855">
        <w:t xml:space="preserve"> </w:t>
      </w:r>
      <w:r>
        <w:t>Module Ports</w:t>
      </w:r>
      <w:r w:rsidRPr="00B54855">
        <w:t xml:space="preserve"> </w:t>
      </w:r>
      <w:r>
        <w:t>and Interfaces</w:t>
      </w:r>
    </w:p>
    <w:p w14:paraId="0A05070A" w14:textId="7C9E6795" w:rsidR="00F546FB" w:rsidRDefault="00F546FB" w:rsidP="00E013AA">
      <w:r>
        <w:t xml:space="preserve">Penumbra verified that the cryptographic module conforms to the requirements of FIPS 140-2 Level </w:t>
      </w:r>
      <w:r w:rsidRPr="00775DB0">
        <w:rPr>
          <w:highlight w:val="yellow"/>
        </w:rPr>
        <w:t>3</w:t>
      </w:r>
      <w:r w:rsidR="00274562">
        <w:t xml:space="preserve"> </w:t>
      </w:r>
      <w:r w:rsidR="00274562" w:rsidRPr="00274562">
        <w:rPr>
          <w:i/>
        </w:rPr>
        <w:t>Area 2</w:t>
      </w:r>
      <w:r w:rsidRPr="00274562">
        <w:rPr>
          <w:i/>
        </w:rPr>
        <w:t xml:space="preserve"> – Cryptographic Module Ports and Interfaces</w:t>
      </w:r>
      <w:r>
        <w:t xml:space="preserve">.  </w:t>
      </w:r>
    </w:p>
    <w:p w14:paraId="0A050711" w14:textId="65BECCE2" w:rsidR="00F546FB" w:rsidRDefault="00F546FB" w:rsidP="00F546FB">
      <w:r w:rsidRPr="00003866">
        <w:rPr>
          <w:highlight w:val="yellow"/>
        </w:rPr>
        <w:t>A maintenance interface is not supported.</w:t>
      </w:r>
      <w:r>
        <w:t xml:space="preserve"> Vendor documentation and conformance testing demonstrated </w:t>
      </w:r>
      <w:r w:rsidR="00E013AA">
        <w:t xml:space="preserve">that </w:t>
      </w:r>
      <w:r w:rsidRPr="00F26A10">
        <w:rPr>
          <w:highlight w:val="yellow"/>
        </w:rPr>
        <w:t>logical separation of all interfaces</w:t>
      </w:r>
      <w:r>
        <w:t xml:space="preserve"> is achieved. It was also demonstrated that the </w:t>
      </w:r>
      <w:r w:rsidRPr="00F26A10">
        <w:rPr>
          <w:highlight w:val="yellow"/>
        </w:rPr>
        <w:t>data output interface is inhibited during zeroization, key generation, self-tests, and error states.</w:t>
      </w:r>
    </w:p>
    <w:p w14:paraId="63C6F7E8" w14:textId="629C9F68" w:rsidR="00C8593C" w:rsidRDefault="00C8593C" w:rsidP="00F546FB">
      <w:r w:rsidRPr="00003866">
        <w:rPr>
          <w:highlight w:val="yellow"/>
        </w:rPr>
        <w:t>Specify any changes</w:t>
      </w:r>
    </w:p>
    <w:p w14:paraId="0A050712" w14:textId="33647490" w:rsidR="00B54855" w:rsidRPr="00B54855" w:rsidRDefault="00B54855" w:rsidP="00B54855">
      <w:pPr>
        <w:pStyle w:val="Heading2"/>
      </w:pPr>
      <w:r w:rsidRPr="00B54855">
        <w:t xml:space="preserve">Area 3 – </w:t>
      </w:r>
      <w:r>
        <w:t>Roles</w:t>
      </w:r>
      <w:r w:rsidRPr="00B54855">
        <w:t xml:space="preserve">, </w:t>
      </w:r>
      <w:r>
        <w:t>Services</w:t>
      </w:r>
      <w:r w:rsidRPr="00B54855">
        <w:t xml:space="preserve">, </w:t>
      </w:r>
      <w:r>
        <w:t>an</w:t>
      </w:r>
      <w:r w:rsidR="00E013AA">
        <w:t>d</w:t>
      </w:r>
      <w:r w:rsidRPr="00B54855">
        <w:t xml:space="preserve"> </w:t>
      </w:r>
      <w:r>
        <w:t>Authentication</w:t>
      </w:r>
    </w:p>
    <w:p w14:paraId="0A050714" w14:textId="39650B43" w:rsidR="00F546FB" w:rsidRPr="00A70BC9" w:rsidRDefault="00C8593C" w:rsidP="00E013AA">
      <w:r w:rsidRPr="00F26A10">
        <w:rPr>
          <w:highlight w:val="yellow"/>
        </w:rPr>
        <w:t>Specify any changes to roles.</w:t>
      </w:r>
    </w:p>
    <w:p w14:paraId="71654CE7" w14:textId="22FAB66A" w:rsidR="00187A50" w:rsidRDefault="00187A50" w:rsidP="00F26A10">
      <w:pPr>
        <w:pStyle w:val="Heading4"/>
        <w:numPr>
          <w:ilvl w:val="0"/>
          <w:numId w:val="0"/>
        </w:numPr>
        <w:ind w:left="360" w:hanging="360"/>
      </w:pPr>
      <w:r>
        <w:t>Roles, Services, and Authentication for the Updated Module</w:t>
      </w:r>
    </w:p>
    <w:p w14:paraId="70FE429F" w14:textId="190A349B" w:rsidR="004B1D68" w:rsidRDefault="00BF58A3" w:rsidP="00FC45D7">
      <w:pPr>
        <w:pStyle w:val="ListParagraph"/>
        <w:numPr>
          <w:ilvl w:val="0"/>
          <w:numId w:val="18"/>
        </w:numPr>
        <w:spacing w:before="240"/>
      </w:pPr>
      <w:r w:rsidRPr="00003866">
        <w:rPr>
          <w:highlight w:val="yellow"/>
        </w:rPr>
        <w:t>Role A</w:t>
      </w:r>
      <w:r w:rsidR="002D1EA8">
        <w:t xml:space="preserve"> (Authenticated Services)</w:t>
      </w:r>
    </w:p>
    <w:p w14:paraId="6D5BC708" w14:textId="6FEEFDE0" w:rsidR="001A7A69" w:rsidRDefault="00187A50" w:rsidP="00FC45D7">
      <w:pPr>
        <w:ind w:left="720"/>
      </w:pPr>
      <w:r w:rsidRPr="00F26A10">
        <w:rPr>
          <w:highlight w:val="yellow"/>
        </w:rPr>
        <w:t>Role A</w:t>
      </w:r>
      <w:r w:rsidR="001A7A69">
        <w:t xml:space="preserve"> </w:t>
      </w:r>
      <w:r w:rsidR="00C8593C">
        <w:t xml:space="preserve">is </w:t>
      </w:r>
      <w:r w:rsidR="004B1D68">
        <w:t>responsible for</w:t>
      </w:r>
      <w:r w:rsidR="00C8593C">
        <w:t xml:space="preserve"> </w:t>
      </w:r>
      <w:r w:rsidR="00C8593C" w:rsidRPr="00003866">
        <w:rPr>
          <w:highlight w:val="yellow"/>
        </w:rPr>
        <w:t>X</w:t>
      </w:r>
      <w:r w:rsidR="00C8593C">
        <w:t>.</w:t>
      </w:r>
      <w:r w:rsidR="004B1D68">
        <w:t xml:space="preserve"> Th</w:t>
      </w:r>
      <w:r w:rsidR="00C8593C">
        <w:t>is role’s</w:t>
      </w:r>
      <w:r w:rsidR="004B1D68">
        <w:t xml:space="preserve"> primary functions</w:t>
      </w:r>
      <w:r w:rsidR="00775DB0">
        <w:t xml:space="preserve"> are</w:t>
      </w:r>
      <w:r w:rsidR="00C8593C">
        <w:t xml:space="preserve"> </w:t>
      </w:r>
      <w:r w:rsidR="00C8593C" w:rsidRPr="00003866">
        <w:rPr>
          <w:highlight w:val="yellow"/>
        </w:rPr>
        <w:t xml:space="preserve">Y [e.g. </w:t>
      </w:r>
      <w:r w:rsidR="004B1D68" w:rsidRPr="00003866">
        <w:rPr>
          <w:highlight w:val="yellow"/>
        </w:rPr>
        <w:t>to load keys into the module and to autho</w:t>
      </w:r>
      <w:r w:rsidR="00D74CE6" w:rsidRPr="00003866">
        <w:rPr>
          <w:highlight w:val="yellow"/>
        </w:rPr>
        <w:t>rize the generation and use of</w:t>
      </w:r>
      <w:r w:rsidR="004B1D68" w:rsidRPr="00003866">
        <w:rPr>
          <w:highlight w:val="yellow"/>
        </w:rPr>
        <w:t xml:space="preserve"> </w:t>
      </w:r>
      <w:r w:rsidR="00C8593C" w:rsidRPr="00003866">
        <w:rPr>
          <w:highlight w:val="yellow"/>
        </w:rPr>
        <w:t>k</w:t>
      </w:r>
      <w:r w:rsidR="004B1D68" w:rsidRPr="00003866">
        <w:rPr>
          <w:highlight w:val="yellow"/>
        </w:rPr>
        <w:t>eys</w:t>
      </w:r>
      <w:r w:rsidR="00C8593C" w:rsidRPr="00003866">
        <w:rPr>
          <w:highlight w:val="yellow"/>
        </w:rPr>
        <w:t>]</w:t>
      </w:r>
      <w:r w:rsidR="004B1D68">
        <w:t xml:space="preserve">. </w:t>
      </w:r>
      <w:r w:rsidR="001A7A69" w:rsidRPr="001A7A69">
        <w:t>Authentication is via the</w:t>
      </w:r>
      <w:r w:rsidR="001A7A69">
        <w:t xml:space="preserve"> </w:t>
      </w:r>
      <w:r w:rsidR="00C8593C" w:rsidRPr="00003866">
        <w:rPr>
          <w:highlight w:val="yellow"/>
        </w:rPr>
        <w:t>Z</w:t>
      </w:r>
      <w:r w:rsidR="001A7A69">
        <w:t>.</w:t>
      </w:r>
    </w:p>
    <w:p w14:paraId="654EB53C" w14:textId="1F7E17D6" w:rsidR="004B1D68" w:rsidRDefault="004B1D68" w:rsidP="00FC45D7">
      <w:pPr>
        <w:ind w:left="720"/>
      </w:pPr>
      <w:r>
        <w:t>The services allocated to this role are as follows:</w:t>
      </w:r>
    </w:p>
    <w:p w14:paraId="51BAD964" w14:textId="77777777" w:rsidR="00C8593C" w:rsidRPr="00003866" w:rsidRDefault="00C8593C" w:rsidP="006B2AC1">
      <w:pPr>
        <w:pStyle w:val="ListParagraph"/>
        <w:numPr>
          <w:ilvl w:val="0"/>
          <w:numId w:val="23"/>
        </w:numPr>
        <w:rPr>
          <w:highlight w:val="yellow"/>
        </w:rPr>
      </w:pPr>
      <w:r w:rsidRPr="00003866">
        <w:rPr>
          <w:highlight w:val="yellow"/>
        </w:rPr>
        <w:t>Service A</w:t>
      </w:r>
    </w:p>
    <w:p w14:paraId="3D4492FD" w14:textId="339FADE2" w:rsidR="006B2AC1" w:rsidRDefault="00C8593C" w:rsidP="00003866">
      <w:pPr>
        <w:pStyle w:val="ListParagraph"/>
        <w:numPr>
          <w:ilvl w:val="0"/>
          <w:numId w:val="23"/>
        </w:numPr>
        <w:contextualSpacing w:val="0"/>
      </w:pPr>
      <w:r w:rsidRPr="00003866">
        <w:rPr>
          <w:highlight w:val="yellow"/>
        </w:rPr>
        <w:t>Service B</w:t>
      </w:r>
    </w:p>
    <w:p w14:paraId="3BACA546" w14:textId="430276BE" w:rsidR="00C8593C" w:rsidRDefault="00BF58A3" w:rsidP="00003866">
      <w:pPr>
        <w:pStyle w:val="ListParagraph"/>
        <w:numPr>
          <w:ilvl w:val="0"/>
          <w:numId w:val="18"/>
        </w:numPr>
        <w:spacing w:before="240"/>
        <w:contextualSpacing w:val="0"/>
      </w:pPr>
      <w:r w:rsidRPr="00003866">
        <w:rPr>
          <w:highlight w:val="yellow"/>
        </w:rPr>
        <w:t>Role B</w:t>
      </w:r>
      <w:r w:rsidR="00C8593C">
        <w:t xml:space="preserve"> (Authenticated Services)</w:t>
      </w:r>
    </w:p>
    <w:p w14:paraId="694D4E56" w14:textId="2D1E3E49" w:rsidR="00C8593C" w:rsidRDefault="00187A50" w:rsidP="00C8593C">
      <w:pPr>
        <w:ind w:left="720"/>
      </w:pPr>
      <w:r w:rsidRPr="00F26A10">
        <w:rPr>
          <w:highlight w:val="yellow"/>
        </w:rPr>
        <w:t>Role B</w:t>
      </w:r>
      <w:r w:rsidR="00C8593C">
        <w:t xml:space="preserve"> is responsible for </w:t>
      </w:r>
      <w:r w:rsidR="00C8593C" w:rsidRPr="00FD7ADE">
        <w:rPr>
          <w:highlight w:val="yellow"/>
        </w:rPr>
        <w:t>X</w:t>
      </w:r>
      <w:r w:rsidR="00C8593C">
        <w:t xml:space="preserve">. This role’s primary functions </w:t>
      </w:r>
      <w:r w:rsidR="00775DB0">
        <w:t xml:space="preserve">are </w:t>
      </w:r>
      <w:r w:rsidR="00C8593C" w:rsidRPr="00FD7ADE">
        <w:rPr>
          <w:highlight w:val="yellow"/>
        </w:rPr>
        <w:t>Y [e.g. to load keys into the module and to authorize the generation and use of keys]</w:t>
      </w:r>
      <w:r w:rsidR="00C8593C">
        <w:t xml:space="preserve">. </w:t>
      </w:r>
      <w:r w:rsidR="00C8593C" w:rsidRPr="001A7A69">
        <w:t>Authentication is via the</w:t>
      </w:r>
      <w:r w:rsidR="00C8593C">
        <w:t xml:space="preserve"> </w:t>
      </w:r>
      <w:r w:rsidR="00C8593C" w:rsidRPr="00FD7ADE">
        <w:rPr>
          <w:highlight w:val="yellow"/>
        </w:rPr>
        <w:t>Z</w:t>
      </w:r>
      <w:r w:rsidR="00C8593C">
        <w:t>.</w:t>
      </w:r>
    </w:p>
    <w:p w14:paraId="55C32643" w14:textId="77777777" w:rsidR="00C8593C" w:rsidRDefault="00C8593C" w:rsidP="00C8593C">
      <w:pPr>
        <w:ind w:left="720"/>
      </w:pPr>
      <w:r>
        <w:t>The services allocated to this role are as follows:</w:t>
      </w:r>
    </w:p>
    <w:p w14:paraId="65DEDA20" w14:textId="77777777" w:rsidR="00C8593C" w:rsidRPr="00003866" w:rsidRDefault="00C8593C" w:rsidP="00003866">
      <w:pPr>
        <w:pStyle w:val="ListParagraph"/>
        <w:numPr>
          <w:ilvl w:val="0"/>
          <w:numId w:val="23"/>
        </w:numPr>
        <w:rPr>
          <w:highlight w:val="yellow"/>
        </w:rPr>
      </w:pPr>
      <w:r w:rsidRPr="00003866">
        <w:rPr>
          <w:highlight w:val="yellow"/>
        </w:rPr>
        <w:t>Service A</w:t>
      </w:r>
    </w:p>
    <w:p w14:paraId="5A10271A" w14:textId="2B39DCF8" w:rsidR="00C8593C" w:rsidRPr="00003866" w:rsidRDefault="00C8593C" w:rsidP="00003866">
      <w:pPr>
        <w:pStyle w:val="ListParagraph"/>
        <w:numPr>
          <w:ilvl w:val="0"/>
          <w:numId w:val="23"/>
        </w:numPr>
        <w:rPr>
          <w:highlight w:val="yellow"/>
        </w:rPr>
      </w:pPr>
      <w:r w:rsidRPr="00003866">
        <w:rPr>
          <w:highlight w:val="yellow"/>
        </w:rPr>
        <w:t>Service B</w:t>
      </w:r>
    </w:p>
    <w:p w14:paraId="2411795C" w14:textId="188FA741" w:rsidR="004B1D68" w:rsidRDefault="004B1D68" w:rsidP="00FC45D7">
      <w:pPr>
        <w:pStyle w:val="ListParagraph"/>
        <w:keepNext/>
        <w:numPr>
          <w:ilvl w:val="0"/>
          <w:numId w:val="18"/>
        </w:numPr>
        <w:spacing w:before="360"/>
        <w:contextualSpacing w:val="0"/>
      </w:pPr>
      <w:r>
        <w:t xml:space="preserve">Unauthenticated </w:t>
      </w:r>
      <w:r w:rsidR="002D1EA8">
        <w:t>services</w:t>
      </w:r>
      <w:r>
        <w:t>:</w:t>
      </w:r>
    </w:p>
    <w:p w14:paraId="4D69774B" w14:textId="1323C720" w:rsidR="004B1D68" w:rsidRDefault="004B1D68" w:rsidP="00FC45D7">
      <w:pPr>
        <w:ind w:left="720"/>
      </w:pPr>
      <w:r>
        <w:t xml:space="preserve">The services of the </w:t>
      </w:r>
      <w:r w:rsidR="00BF58A3">
        <w:t xml:space="preserve">module </w:t>
      </w:r>
      <w:r>
        <w:t>that can be performed without an authenticated role are as follows:</w:t>
      </w:r>
    </w:p>
    <w:p w14:paraId="65E5C0D6" w14:textId="77777777" w:rsidR="00BF58A3" w:rsidRPr="00003866" w:rsidRDefault="00BF58A3" w:rsidP="006B2AC1">
      <w:pPr>
        <w:pStyle w:val="ListParagraph"/>
        <w:numPr>
          <w:ilvl w:val="0"/>
          <w:numId w:val="24"/>
        </w:numPr>
        <w:rPr>
          <w:highlight w:val="yellow"/>
        </w:rPr>
      </w:pPr>
      <w:r w:rsidRPr="00003866">
        <w:rPr>
          <w:highlight w:val="yellow"/>
        </w:rPr>
        <w:t>Service C</w:t>
      </w:r>
    </w:p>
    <w:p w14:paraId="71E63F8A" w14:textId="20894203" w:rsidR="006B2AC1" w:rsidRDefault="00BF58A3" w:rsidP="006B2AC1">
      <w:pPr>
        <w:pStyle w:val="ListParagraph"/>
        <w:numPr>
          <w:ilvl w:val="0"/>
          <w:numId w:val="24"/>
        </w:numPr>
      </w:pPr>
      <w:r w:rsidRPr="00003866">
        <w:rPr>
          <w:highlight w:val="yellow"/>
        </w:rPr>
        <w:t>Service D</w:t>
      </w:r>
    </w:p>
    <w:p w14:paraId="607B114D" w14:textId="1C1EE224" w:rsidR="00775DB0" w:rsidRDefault="00775DB0" w:rsidP="00F26A10">
      <w:pPr>
        <w:pStyle w:val="Heading4"/>
        <w:numPr>
          <w:ilvl w:val="0"/>
          <w:numId w:val="0"/>
        </w:numPr>
        <w:ind w:left="360" w:hanging="360"/>
      </w:pPr>
      <w:r>
        <w:lastRenderedPageBreak/>
        <w:t>Roles, Services, and Authentication</w:t>
      </w:r>
      <w:r w:rsidR="00187A50">
        <w:t xml:space="preserve"> for the Previous Module Validation</w:t>
      </w:r>
    </w:p>
    <w:p w14:paraId="3BE229AC" w14:textId="15FE8683" w:rsidR="00BF58A3" w:rsidRPr="00A70BC9" w:rsidRDefault="00BF58A3" w:rsidP="00BF58A3">
      <w:r w:rsidRPr="00F26A10">
        <w:rPr>
          <w:highlight w:val="yellow"/>
        </w:rPr>
        <w:t>Specify any changes to roles.</w:t>
      </w:r>
    </w:p>
    <w:p w14:paraId="6E657DAE" w14:textId="77777777" w:rsidR="00BF58A3" w:rsidRDefault="00BF58A3" w:rsidP="00003866">
      <w:pPr>
        <w:pStyle w:val="ListParagraph"/>
        <w:numPr>
          <w:ilvl w:val="0"/>
          <w:numId w:val="44"/>
        </w:numPr>
        <w:spacing w:before="240"/>
      </w:pPr>
      <w:r w:rsidRPr="00003866">
        <w:rPr>
          <w:highlight w:val="yellow"/>
        </w:rPr>
        <w:t>Role A</w:t>
      </w:r>
      <w:r>
        <w:t xml:space="preserve"> (Authenticated Services)</w:t>
      </w:r>
    </w:p>
    <w:p w14:paraId="46936004" w14:textId="66A7F6CA" w:rsidR="00BF58A3" w:rsidRDefault="00187A50" w:rsidP="00BF58A3">
      <w:pPr>
        <w:ind w:left="720"/>
      </w:pPr>
      <w:r w:rsidRPr="00F26A10">
        <w:rPr>
          <w:highlight w:val="yellow"/>
        </w:rPr>
        <w:t>Role A</w:t>
      </w:r>
      <w:r w:rsidR="00BF58A3">
        <w:t xml:space="preserve"> is responsible for </w:t>
      </w:r>
      <w:r w:rsidR="00BF58A3" w:rsidRPr="00FD7ADE">
        <w:rPr>
          <w:highlight w:val="yellow"/>
        </w:rPr>
        <w:t>X</w:t>
      </w:r>
      <w:r w:rsidR="00BF58A3">
        <w:t>. This role’s primary functions</w:t>
      </w:r>
      <w:r w:rsidR="00775DB0">
        <w:t xml:space="preserve"> are</w:t>
      </w:r>
      <w:r w:rsidR="00BF58A3">
        <w:t xml:space="preserve"> </w:t>
      </w:r>
      <w:r w:rsidR="00BF58A3" w:rsidRPr="00FD7ADE">
        <w:rPr>
          <w:highlight w:val="yellow"/>
        </w:rPr>
        <w:t>Y [e.g. to load keys into the module and to authorize the generation and use of keys]</w:t>
      </w:r>
      <w:r w:rsidR="00BF58A3">
        <w:t xml:space="preserve">. </w:t>
      </w:r>
      <w:r w:rsidR="00BF58A3" w:rsidRPr="001A7A69">
        <w:t>Authentication is via the</w:t>
      </w:r>
      <w:r w:rsidR="00BF58A3">
        <w:t xml:space="preserve"> </w:t>
      </w:r>
      <w:r w:rsidR="00BF58A3" w:rsidRPr="00FD7ADE">
        <w:rPr>
          <w:highlight w:val="yellow"/>
        </w:rPr>
        <w:t>Z</w:t>
      </w:r>
      <w:r w:rsidR="00BF58A3">
        <w:t>.</w:t>
      </w:r>
    </w:p>
    <w:p w14:paraId="1ED75132" w14:textId="77777777" w:rsidR="00BF58A3" w:rsidRDefault="00BF58A3" w:rsidP="00BF58A3">
      <w:pPr>
        <w:ind w:left="720"/>
      </w:pPr>
      <w:r>
        <w:t>The services allocated to this role are as follows:</w:t>
      </w:r>
    </w:p>
    <w:p w14:paraId="4552B98A" w14:textId="77777777" w:rsidR="00BF58A3" w:rsidRPr="00003866" w:rsidRDefault="00BF58A3" w:rsidP="00BF58A3">
      <w:pPr>
        <w:pStyle w:val="ListParagraph"/>
        <w:numPr>
          <w:ilvl w:val="0"/>
          <w:numId w:val="23"/>
        </w:numPr>
        <w:rPr>
          <w:highlight w:val="yellow"/>
        </w:rPr>
      </w:pPr>
      <w:r w:rsidRPr="00003866">
        <w:rPr>
          <w:highlight w:val="yellow"/>
        </w:rPr>
        <w:t>Service A</w:t>
      </w:r>
    </w:p>
    <w:p w14:paraId="1565D2E4" w14:textId="7ADB8289" w:rsidR="00BF58A3" w:rsidRPr="00003866" w:rsidRDefault="00BF58A3" w:rsidP="00003866">
      <w:pPr>
        <w:pStyle w:val="ListParagraph"/>
        <w:numPr>
          <w:ilvl w:val="0"/>
          <w:numId w:val="23"/>
        </w:numPr>
        <w:contextualSpacing w:val="0"/>
        <w:rPr>
          <w:highlight w:val="yellow"/>
        </w:rPr>
      </w:pPr>
      <w:r w:rsidRPr="00003866">
        <w:rPr>
          <w:highlight w:val="yellow"/>
        </w:rPr>
        <w:t>Service B</w:t>
      </w:r>
    </w:p>
    <w:p w14:paraId="77ECAE62" w14:textId="77777777" w:rsidR="00BF58A3" w:rsidRDefault="00BF58A3" w:rsidP="00003866">
      <w:pPr>
        <w:pStyle w:val="ListParagraph"/>
        <w:numPr>
          <w:ilvl w:val="0"/>
          <w:numId w:val="44"/>
        </w:numPr>
        <w:spacing w:before="240"/>
        <w:contextualSpacing w:val="0"/>
      </w:pPr>
      <w:r w:rsidRPr="00003866">
        <w:rPr>
          <w:highlight w:val="yellow"/>
        </w:rPr>
        <w:t>Role B</w:t>
      </w:r>
      <w:r>
        <w:t xml:space="preserve"> (Authenticated Services)</w:t>
      </w:r>
    </w:p>
    <w:p w14:paraId="4DEAED99" w14:textId="463558D4" w:rsidR="00BF58A3" w:rsidRDefault="00187A50" w:rsidP="00BF58A3">
      <w:pPr>
        <w:ind w:left="720"/>
      </w:pPr>
      <w:r w:rsidRPr="00F26A10">
        <w:rPr>
          <w:highlight w:val="yellow"/>
        </w:rPr>
        <w:t>Role B</w:t>
      </w:r>
      <w:r w:rsidR="00BF58A3">
        <w:t xml:space="preserve"> is responsible for </w:t>
      </w:r>
      <w:r w:rsidR="00BF58A3" w:rsidRPr="00FD7ADE">
        <w:rPr>
          <w:highlight w:val="yellow"/>
        </w:rPr>
        <w:t>X</w:t>
      </w:r>
      <w:r w:rsidR="00BF58A3">
        <w:t xml:space="preserve">. This role’s primary functions </w:t>
      </w:r>
      <w:r w:rsidR="00775DB0">
        <w:t xml:space="preserve">are </w:t>
      </w:r>
      <w:r w:rsidR="00BF58A3" w:rsidRPr="00FD7ADE">
        <w:rPr>
          <w:highlight w:val="yellow"/>
        </w:rPr>
        <w:t>Y [e.g. to load keys into the module and to authorize the generation and use of keys]</w:t>
      </w:r>
      <w:r w:rsidR="00BF58A3">
        <w:t xml:space="preserve">. </w:t>
      </w:r>
      <w:r w:rsidR="00BF58A3" w:rsidRPr="001A7A69">
        <w:t>Authentication is via the</w:t>
      </w:r>
      <w:r w:rsidR="00BF58A3">
        <w:t xml:space="preserve"> </w:t>
      </w:r>
      <w:r w:rsidR="00BF58A3" w:rsidRPr="00FD7ADE">
        <w:rPr>
          <w:highlight w:val="yellow"/>
        </w:rPr>
        <w:t>Z</w:t>
      </w:r>
      <w:r w:rsidR="00BF58A3">
        <w:t>.</w:t>
      </w:r>
    </w:p>
    <w:p w14:paraId="48A9D422" w14:textId="77777777" w:rsidR="00BF58A3" w:rsidRDefault="00BF58A3" w:rsidP="00BF58A3">
      <w:pPr>
        <w:ind w:left="720"/>
      </w:pPr>
      <w:r>
        <w:t>The services allocated to this role are as follows:</w:t>
      </w:r>
    </w:p>
    <w:p w14:paraId="363BF61E" w14:textId="77777777" w:rsidR="00BF58A3" w:rsidRPr="00003866" w:rsidRDefault="00BF58A3" w:rsidP="00BF58A3">
      <w:pPr>
        <w:pStyle w:val="ListParagraph"/>
        <w:numPr>
          <w:ilvl w:val="0"/>
          <w:numId w:val="23"/>
        </w:numPr>
        <w:rPr>
          <w:highlight w:val="yellow"/>
        </w:rPr>
      </w:pPr>
      <w:r w:rsidRPr="00003866">
        <w:rPr>
          <w:highlight w:val="yellow"/>
        </w:rPr>
        <w:t>Service A</w:t>
      </w:r>
    </w:p>
    <w:p w14:paraId="355DA79A" w14:textId="77777777" w:rsidR="00BF58A3" w:rsidRPr="00003866" w:rsidRDefault="00BF58A3" w:rsidP="00BF58A3">
      <w:pPr>
        <w:pStyle w:val="ListParagraph"/>
        <w:numPr>
          <w:ilvl w:val="0"/>
          <w:numId w:val="23"/>
        </w:numPr>
        <w:rPr>
          <w:highlight w:val="yellow"/>
        </w:rPr>
      </w:pPr>
      <w:r w:rsidRPr="00003866">
        <w:rPr>
          <w:highlight w:val="yellow"/>
        </w:rPr>
        <w:t>Service B</w:t>
      </w:r>
    </w:p>
    <w:p w14:paraId="64F39C74" w14:textId="77777777" w:rsidR="00BF58A3" w:rsidRDefault="00BF58A3" w:rsidP="00003866">
      <w:pPr>
        <w:pStyle w:val="ListParagraph"/>
        <w:keepNext/>
        <w:numPr>
          <w:ilvl w:val="0"/>
          <w:numId w:val="44"/>
        </w:numPr>
        <w:spacing w:before="360"/>
        <w:contextualSpacing w:val="0"/>
      </w:pPr>
      <w:r>
        <w:t>Unauthenticated services:</w:t>
      </w:r>
    </w:p>
    <w:p w14:paraId="70C6025A" w14:textId="0633E7E7" w:rsidR="00BF58A3" w:rsidRDefault="00BF58A3" w:rsidP="00BF58A3">
      <w:pPr>
        <w:ind w:left="720"/>
      </w:pPr>
      <w:r>
        <w:t>The services of the module that can be performed without an authenticated role are as follows:</w:t>
      </w:r>
    </w:p>
    <w:p w14:paraId="1054452A" w14:textId="4BC800B4" w:rsidR="00BF58A3" w:rsidRPr="00003866" w:rsidRDefault="00BF58A3" w:rsidP="00003866">
      <w:pPr>
        <w:pStyle w:val="ListParagraph"/>
        <w:numPr>
          <w:ilvl w:val="0"/>
          <w:numId w:val="45"/>
        </w:numPr>
        <w:rPr>
          <w:highlight w:val="yellow"/>
        </w:rPr>
      </w:pPr>
      <w:r w:rsidRPr="00003866">
        <w:rPr>
          <w:highlight w:val="yellow"/>
        </w:rPr>
        <w:t>Service C</w:t>
      </w:r>
    </w:p>
    <w:p w14:paraId="52CFC6B7" w14:textId="6679CF3C" w:rsidR="00BF58A3" w:rsidRPr="00003866" w:rsidRDefault="00BF58A3" w:rsidP="00003866">
      <w:pPr>
        <w:pStyle w:val="ListParagraph"/>
        <w:numPr>
          <w:ilvl w:val="0"/>
          <w:numId w:val="45"/>
        </w:numPr>
        <w:rPr>
          <w:highlight w:val="yellow"/>
        </w:rPr>
      </w:pPr>
      <w:r w:rsidRPr="00003866">
        <w:rPr>
          <w:highlight w:val="yellow"/>
        </w:rPr>
        <w:t>Service D</w:t>
      </w:r>
    </w:p>
    <w:p w14:paraId="0A050719" w14:textId="77777777" w:rsidR="00C0686C" w:rsidRPr="00C0686C" w:rsidRDefault="00C0686C" w:rsidP="00003866">
      <w:pPr>
        <w:pStyle w:val="Heading2"/>
      </w:pPr>
      <w:r w:rsidRPr="00C0686C">
        <w:t xml:space="preserve">Area 4 – </w:t>
      </w:r>
      <w:r>
        <w:t>Finite State Model</w:t>
      </w:r>
      <w:r w:rsidRPr="00C0686C">
        <w:t xml:space="preserve"> (FSM)</w:t>
      </w:r>
    </w:p>
    <w:p w14:paraId="0A05071A" w14:textId="6AEA6C2A" w:rsidR="00C46A19" w:rsidRDefault="00C46A19" w:rsidP="00C46A19">
      <w:r>
        <w:t xml:space="preserve">Penumbra verified that the cryptographic module conforms to the requirements of FIPS 140-2 Level </w:t>
      </w:r>
      <w:r w:rsidRPr="00775DB0">
        <w:rPr>
          <w:highlight w:val="yellow"/>
        </w:rPr>
        <w:t>3</w:t>
      </w:r>
      <w:r>
        <w:t xml:space="preserve"> </w:t>
      </w:r>
      <w:r w:rsidR="00274562" w:rsidRPr="00274562">
        <w:rPr>
          <w:i/>
        </w:rPr>
        <w:t xml:space="preserve">Area 4 </w:t>
      </w:r>
      <w:r w:rsidRPr="00274562">
        <w:rPr>
          <w:i/>
        </w:rPr>
        <w:t>– Finite State Model</w:t>
      </w:r>
      <w:r w:rsidR="00713B6A" w:rsidRPr="00274562">
        <w:rPr>
          <w:i/>
        </w:rPr>
        <w:t xml:space="preserve"> (FSM).</w:t>
      </w:r>
    </w:p>
    <w:p w14:paraId="0A05071B" w14:textId="1481D986" w:rsidR="00C46A19" w:rsidRDefault="00C46A19" w:rsidP="00C46A19">
      <w:r>
        <w:t>The</w:t>
      </w:r>
      <w:r w:rsidRPr="00ED6A44">
        <w:t xml:space="preserve"> FSM def</w:t>
      </w:r>
      <w:r>
        <w:t>ines each of the module’s finite states</w:t>
      </w:r>
      <w:r w:rsidRPr="00ED6A44">
        <w:t xml:space="preserve">.  </w:t>
      </w:r>
      <w:r w:rsidRPr="00F26A10">
        <w:rPr>
          <w:highlight w:val="yellow"/>
        </w:rPr>
        <w:t>The</w:t>
      </w:r>
      <w:r w:rsidR="00C84072" w:rsidRPr="00F26A10">
        <w:rPr>
          <w:highlight w:val="yellow"/>
        </w:rPr>
        <w:t xml:space="preserve"> new</w:t>
      </w:r>
      <w:r w:rsidRPr="00F26A10">
        <w:rPr>
          <w:highlight w:val="yellow"/>
        </w:rPr>
        <w:t xml:space="preserve"> FSM was examined and tested against the module’s source code and other supporting documentation. In addition, operational testing verified that the module’s behavior is consistent with the FSM, state descriptions, and state transitions.</w:t>
      </w:r>
    </w:p>
    <w:p w14:paraId="5A512C16" w14:textId="4AC280AF" w:rsidR="002D1EA8" w:rsidRDefault="00BF58A3" w:rsidP="002D1EA8">
      <w:pPr>
        <w:keepNext/>
        <w:jc w:val="center"/>
      </w:pPr>
      <w:r>
        <w:rPr>
          <w:noProof/>
        </w:rPr>
        <w:lastRenderedPageBreak/>
        <w:drawing>
          <wp:inline distT="0" distB="0" distL="0" distR="0" wp14:anchorId="08111DFE" wp14:editId="320E7CF2">
            <wp:extent cx="3209364" cy="3209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hol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9364" cy="3209364"/>
                    </a:xfrm>
                    <a:prstGeom prst="rect">
                      <a:avLst/>
                    </a:prstGeom>
                  </pic:spPr>
                </pic:pic>
              </a:graphicData>
            </a:graphic>
          </wp:inline>
        </w:drawing>
      </w:r>
    </w:p>
    <w:p w14:paraId="0E64BC10" w14:textId="2ADB1E97" w:rsidR="002D1EA8" w:rsidRDefault="002D1EA8" w:rsidP="002D1EA8">
      <w:pPr>
        <w:pStyle w:val="Caption"/>
      </w:pPr>
      <w:r>
        <w:t xml:space="preserve">Figure </w:t>
      </w:r>
      <w:r w:rsidR="00EC4B3A">
        <w:rPr>
          <w:noProof/>
        </w:rPr>
        <w:fldChar w:fldCharType="begin"/>
      </w:r>
      <w:r w:rsidR="00EC4B3A">
        <w:rPr>
          <w:noProof/>
        </w:rPr>
        <w:instrText xml:space="preserve"> SEQ Figure \* ARABIC </w:instrText>
      </w:r>
      <w:r w:rsidR="00EC4B3A">
        <w:rPr>
          <w:noProof/>
        </w:rPr>
        <w:fldChar w:fldCharType="separate"/>
      </w:r>
      <w:r w:rsidR="00BF58A3">
        <w:rPr>
          <w:noProof/>
        </w:rPr>
        <w:t>1</w:t>
      </w:r>
      <w:r w:rsidR="00EC4B3A">
        <w:rPr>
          <w:noProof/>
        </w:rPr>
        <w:fldChar w:fldCharType="end"/>
      </w:r>
      <w:r>
        <w:t xml:space="preserve"> - FSM</w:t>
      </w:r>
    </w:p>
    <w:p w14:paraId="0A05071C" w14:textId="77777777" w:rsidR="00C0686C" w:rsidRPr="00C0686C" w:rsidRDefault="00C0686C" w:rsidP="00C0686C">
      <w:pPr>
        <w:pStyle w:val="Heading2"/>
      </w:pPr>
      <w:r w:rsidRPr="00C0686C">
        <w:t xml:space="preserve">Area 5 – </w:t>
      </w:r>
      <w:r>
        <w:t>Physical Security</w:t>
      </w:r>
    </w:p>
    <w:p w14:paraId="4D1978FA" w14:textId="0D426061" w:rsidR="00BF58A3" w:rsidRDefault="00BF58A3" w:rsidP="00BF58A3">
      <w:r w:rsidRPr="00FD7ADE">
        <w:rPr>
          <w:highlight w:val="yellow"/>
        </w:rPr>
        <w:t>No changes/specify updates</w:t>
      </w:r>
    </w:p>
    <w:p w14:paraId="0A050720" w14:textId="77777777" w:rsidR="00C0686C" w:rsidRPr="00C0686C" w:rsidRDefault="00C0686C" w:rsidP="00C0686C">
      <w:pPr>
        <w:pStyle w:val="Heading2"/>
      </w:pPr>
      <w:r w:rsidRPr="00C0686C">
        <w:t xml:space="preserve">Area 6 – </w:t>
      </w:r>
      <w:r>
        <w:t>Operational Environment</w:t>
      </w:r>
    </w:p>
    <w:p w14:paraId="523B2811" w14:textId="21B74F08" w:rsidR="00BF58A3" w:rsidRDefault="00BF58A3" w:rsidP="00BF58A3">
      <w:r w:rsidRPr="00FD7ADE">
        <w:rPr>
          <w:highlight w:val="yellow"/>
        </w:rPr>
        <w:t>No changes/specify updates</w:t>
      </w:r>
    </w:p>
    <w:p w14:paraId="105FA406" w14:textId="2BC77F7E" w:rsidR="00187A50" w:rsidRDefault="00187A50" w:rsidP="00BF58A3">
      <w:r w:rsidRPr="00F26A10">
        <w:rPr>
          <w:highlight w:val="yellow"/>
        </w:rPr>
        <w:t>The FIPS 140-2 Area 6 (Operational Environment) requirements for the module are not applicable because the device does not contain a modifiable operational environment.</w:t>
      </w:r>
    </w:p>
    <w:p w14:paraId="0A050722" w14:textId="60D39AE8" w:rsidR="00C0686C" w:rsidRDefault="00C0686C" w:rsidP="00C0686C">
      <w:pPr>
        <w:pStyle w:val="Heading2"/>
      </w:pPr>
      <w:r w:rsidRPr="00C0686C">
        <w:t xml:space="preserve">Area 7 – </w:t>
      </w:r>
      <w:r>
        <w:t xml:space="preserve">Cryptographic Key </w:t>
      </w:r>
      <w:r w:rsidRPr="00C0686C">
        <w:t>M</w:t>
      </w:r>
      <w:r>
        <w:t>anagement</w:t>
      </w:r>
    </w:p>
    <w:p w14:paraId="74B31987" w14:textId="433C4D91" w:rsidR="00187A50" w:rsidRDefault="00187A50" w:rsidP="00F26A10">
      <w:pPr>
        <w:pStyle w:val="Heading4"/>
        <w:numPr>
          <w:ilvl w:val="0"/>
          <w:numId w:val="0"/>
        </w:numPr>
        <w:ind w:left="360" w:hanging="360"/>
      </w:pPr>
      <w:r>
        <w:t>Cryptographic Keys</w:t>
      </w:r>
      <w:r w:rsidR="00F26A10">
        <w:t xml:space="preserve"> and CSPs</w:t>
      </w:r>
    </w:p>
    <w:p w14:paraId="30EA979D" w14:textId="4442ED63" w:rsidR="00E24F78" w:rsidRDefault="00187A50" w:rsidP="00F26A10">
      <w:pPr>
        <w:pStyle w:val="Heading5"/>
        <w:numPr>
          <w:ilvl w:val="0"/>
          <w:numId w:val="0"/>
        </w:numPr>
        <w:ind w:left="360" w:hanging="360"/>
      </w:pPr>
      <w:r>
        <w:t>Cryptographic Keys and CSPs Supported by t</w:t>
      </w:r>
      <w:r w:rsidR="00E24F78">
        <w:t xml:space="preserve">he </w:t>
      </w:r>
      <w:r>
        <w:t>U</w:t>
      </w:r>
      <w:r w:rsidR="00E24F78">
        <w:t xml:space="preserve">pdated </w:t>
      </w:r>
      <w:r>
        <w:t>M</w:t>
      </w:r>
      <w:r w:rsidR="00E24F78">
        <w:t>odule</w:t>
      </w:r>
    </w:p>
    <w:p w14:paraId="3FB79465" w14:textId="741C9A3E" w:rsidR="00E24F78" w:rsidRDefault="00E24F78" w:rsidP="00C84072">
      <w:r>
        <w:t>Private/Secret Keys:</w:t>
      </w:r>
    </w:p>
    <w:p w14:paraId="27CD781A" w14:textId="718C405B" w:rsidR="00BF58A3" w:rsidRPr="00003866" w:rsidRDefault="00BF58A3" w:rsidP="00C84072">
      <w:pPr>
        <w:pStyle w:val="ListParagraph"/>
        <w:numPr>
          <w:ilvl w:val="0"/>
          <w:numId w:val="34"/>
        </w:numPr>
        <w:rPr>
          <w:highlight w:val="yellow"/>
        </w:rPr>
      </w:pPr>
      <w:r w:rsidRPr="00003866">
        <w:rPr>
          <w:highlight w:val="yellow"/>
        </w:rPr>
        <w:t>Key A</w:t>
      </w:r>
    </w:p>
    <w:p w14:paraId="2C8DE1D7" w14:textId="289DF8A1" w:rsidR="00BF58A3" w:rsidRPr="00003866" w:rsidRDefault="00BF58A3" w:rsidP="00C84072">
      <w:pPr>
        <w:pStyle w:val="ListParagraph"/>
        <w:numPr>
          <w:ilvl w:val="0"/>
          <w:numId w:val="34"/>
        </w:numPr>
        <w:rPr>
          <w:highlight w:val="yellow"/>
        </w:rPr>
      </w:pPr>
      <w:r w:rsidRPr="00003866">
        <w:rPr>
          <w:highlight w:val="yellow"/>
        </w:rPr>
        <w:t>Key B</w:t>
      </w:r>
    </w:p>
    <w:p w14:paraId="466900D6" w14:textId="204F1BE5" w:rsidR="00E24F78" w:rsidRDefault="00E24F78">
      <w:r>
        <w:t>Public Keys:</w:t>
      </w:r>
    </w:p>
    <w:p w14:paraId="4442482E" w14:textId="7532BD10" w:rsidR="00BF58A3" w:rsidRPr="00003866" w:rsidRDefault="00BF58A3" w:rsidP="00C84072">
      <w:pPr>
        <w:pStyle w:val="ListParagraph"/>
        <w:numPr>
          <w:ilvl w:val="0"/>
          <w:numId w:val="34"/>
        </w:numPr>
        <w:rPr>
          <w:highlight w:val="yellow"/>
        </w:rPr>
      </w:pPr>
      <w:r w:rsidRPr="00003866">
        <w:rPr>
          <w:highlight w:val="yellow"/>
        </w:rPr>
        <w:t>Key C</w:t>
      </w:r>
    </w:p>
    <w:p w14:paraId="5C993466" w14:textId="167C8BE4" w:rsidR="00BF58A3" w:rsidRPr="00003866" w:rsidRDefault="00BF58A3" w:rsidP="00C84072">
      <w:pPr>
        <w:pStyle w:val="ListParagraph"/>
        <w:numPr>
          <w:ilvl w:val="0"/>
          <w:numId w:val="34"/>
        </w:numPr>
        <w:rPr>
          <w:highlight w:val="yellow"/>
        </w:rPr>
      </w:pPr>
      <w:r w:rsidRPr="00003866">
        <w:rPr>
          <w:highlight w:val="yellow"/>
        </w:rPr>
        <w:t>Key D</w:t>
      </w:r>
    </w:p>
    <w:p w14:paraId="3EA9FBDA" w14:textId="49E8787B" w:rsidR="00187A50" w:rsidRDefault="00187A50" w:rsidP="00F26A10">
      <w:pPr>
        <w:pStyle w:val="Heading5"/>
        <w:numPr>
          <w:ilvl w:val="0"/>
          <w:numId w:val="0"/>
        </w:numPr>
        <w:ind w:left="360" w:hanging="360"/>
      </w:pPr>
      <w:r>
        <w:lastRenderedPageBreak/>
        <w:t xml:space="preserve">Cryptographic Keys </w:t>
      </w:r>
      <w:r w:rsidR="00F26A10">
        <w:t xml:space="preserve">and CSPs </w:t>
      </w:r>
      <w:r>
        <w:t>Supported by the Previous Module Validation</w:t>
      </w:r>
    </w:p>
    <w:p w14:paraId="7DE4850F" w14:textId="25F18C8E" w:rsidR="00CD6148" w:rsidRDefault="00CD6148" w:rsidP="00C84072">
      <w:r>
        <w:t>Private/Secret Keys:</w:t>
      </w:r>
    </w:p>
    <w:p w14:paraId="0E30D262" w14:textId="77777777" w:rsidR="00BF58A3" w:rsidRPr="00003866" w:rsidRDefault="00BF58A3" w:rsidP="00BF58A3">
      <w:pPr>
        <w:pStyle w:val="ListParagraph"/>
        <w:numPr>
          <w:ilvl w:val="0"/>
          <w:numId w:val="35"/>
        </w:numPr>
        <w:rPr>
          <w:highlight w:val="yellow"/>
        </w:rPr>
      </w:pPr>
      <w:r w:rsidRPr="00003866">
        <w:rPr>
          <w:highlight w:val="yellow"/>
        </w:rPr>
        <w:t>Key A</w:t>
      </w:r>
    </w:p>
    <w:p w14:paraId="0203A1D8" w14:textId="77777777" w:rsidR="00BF58A3" w:rsidRPr="00003866" w:rsidRDefault="00BF58A3" w:rsidP="00BF58A3">
      <w:pPr>
        <w:pStyle w:val="ListParagraph"/>
        <w:numPr>
          <w:ilvl w:val="0"/>
          <w:numId w:val="35"/>
        </w:numPr>
        <w:rPr>
          <w:highlight w:val="yellow"/>
        </w:rPr>
      </w:pPr>
      <w:r w:rsidRPr="00003866">
        <w:rPr>
          <w:highlight w:val="yellow"/>
        </w:rPr>
        <w:t>Key B</w:t>
      </w:r>
    </w:p>
    <w:p w14:paraId="11F5A9F3" w14:textId="77777777" w:rsidR="00CD6148" w:rsidRDefault="00CD6148" w:rsidP="00CD6148">
      <w:r>
        <w:t>Public Keys</w:t>
      </w:r>
    </w:p>
    <w:p w14:paraId="4939C91E" w14:textId="77777777" w:rsidR="00BF58A3" w:rsidRPr="00003866" w:rsidRDefault="00BF58A3" w:rsidP="00BF58A3">
      <w:pPr>
        <w:pStyle w:val="ListParagraph"/>
        <w:numPr>
          <w:ilvl w:val="0"/>
          <w:numId w:val="36"/>
        </w:numPr>
        <w:rPr>
          <w:highlight w:val="yellow"/>
        </w:rPr>
      </w:pPr>
      <w:r w:rsidRPr="00003866">
        <w:rPr>
          <w:highlight w:val="yellow"/>
        </w:rPr>
        <w:t>Key C</w:t>
      </w:r>
    </w:p>
    <w:p w14:paraId="30425302" w14:textId="0900141A" w:rsidR="00BF58A3" w:rsidRDefault="00BF58A3" w:rsidP="00003866">
      <w:pPr>
        <w:pStyle w:val="ListParagraph"/>
        <w:numPr>
          <w:ilvl w:val="0"/>
          <w:numId w:val="36"/>
        </w:numPr>
        <w:rPr>
          <w:highlight w:val="yellow"/>
        </w:rPr>
      </w:pPr>
      <w:r w:rsidRPr="00003866">
        <w:rPr>
          <w:highlight w:val="yellow"/>
        </w:rPr>
        <w:t>Key D</w:t>
      </w:r>
    </w:p>
    <w:p w14:paraId="3103F4AD" w14:textId="28C0950D" w:rsidR="00F26A10" w:rsidRDefault="00F26A10" w:rsidP="00F26A10">
      <w:pPr>
        <w:pStyle w:val="Heading3"/>
      </w:pPr>
      <w:r w:rsidRPr="00F26A10">
        <w:t>Algorithms</w:t>
      </w:r>
    </w:p>
    <w:p w14:paraId="7F22E58A" w14:textId="5062D826" w:rsidR="00F26A10" w:rsidRDefault="00F26A10" w:rsidP="00F26A10">
      <w:r>
        <w:t>List any changes in Approved, Allowed, or Non-Approved Algorithms.</w:t>
      </w:r>
    </w:p>
    <w:p w14:paraId="0A050727" w14:textId="10A5FEA7" w:rsidR="00C0686C" w:rsidRPr="00C0686C" w:rsidRDefault="00C0686C" w:rsidP="00C0686C">
      <w:pPr>
        <w:pStyle w:val="Heading2"/>
      </w:pPr>
      <w:r w:rsidRPr="00C0686C">
        <w:t>Area 8 – EMI/EMC</w:t>
      </w:r>
    </w:p>
    <w:p w14:paraId="2A682FDE" w14:textId="77777777" w:rsidR="00BF58A3" w:rsidRDefault="00BF58A3" w:rsidP="00BF58A3">
      <w:r w:rsidRPr="00FD7ADE">
        <w:rPr>
          <w:highlight w:val="yellow"/>
        </w:rPr>
        <w:t>No changes/specify updates</w:t>
      </w:r>
    </w:p>
    <w:p w14:paraId="0A050729" w14:textId="263E9B9D" w:rsidR="00C0686C" w:rsidRDefault="00C0686C" w:rsidP="00C0686C">
      <w:pPr>
        <w:pStyle w:val="Heading2"/>
      </w:pPr>
      <w:r w:rsidRPr="00C0686C">
        <w:t>Area 9 – Self-Tests</w:t>
      </w:r>
    </w:p>
    <w:p w14:paraId="7ED77933" w14:textId="09E6B0CB" w:rsidR="00BF58A3" w:rsidRDefault="00BF58A3" w:rsidP="00BF58A3">
      <w:r w:rsidRPr="00FD7ADE">
        <w:rPr>
          <w:highlight w:val="yellow"/>
        </w:rPr>
        <w:t>No changes/specify updates</w:t>
      </w:r>
    </w:p>
    <w:p w14:paraId="72191B5C" w14:textId="6DFA8F74" w:rsidR="00775DB0" w:rsidRDefault="00F26A10" w:rsidP="00F26A10">
      <w:pPr>
        <w:pStyle w:val="Heading4"/>
        <w:numPr>
          <w:ilvl w:val="0"/>
          <w:numId w:val="0"/>
        </w:numPr>
        <w:ind w:left="360" w:hanging="360"/>
      </w:pPr>
      <w:r>
        <w:t>Self-Tests for the Updated Module</w:t>
      </w:r>
    </w:p>
    <w:p w14:paraId="405E5724" w14:textId="2786B1D4" w:rsidR="00F26A10" w:rsidRPr="00F26A10" w:rsidRDefault="00F26A10" w:rsidP="00F26A10">
      <w:r w:rsidRPr="00F26A10">
        <w:rPr>
          <w:highlight w:val="yellow"/>
        </w:rPr>
        <w:t>Power-up/Conditional/By-Pass/Critical Functions</w:t>
      </w:r>
      <w:r>
        <w:t xml:space="preserve"> </w:t>
      </w:r>
    </w:p>
    <w:p w14:paraId="2ED5F677" w14:textId="56363C17" w:rsidR="00F26A10" w:rsidRDefault="00F26A10" w:rsidP="00F26A10">
      <w:pPr>
        <w:pStyle w:val="Heading4"/>
        <w:numPr>
          <w:ilvl w:val="0"/>
          <w:numId w:val="0"/>
        </w:numPr>
        <w:ind w:left="360" w:hanging="360"/>
      </w:pPr>
      <w:r>
        <w:t>Self-Tests for the Previous Module validation</w:t>
      </w:r>
    </w:p>
    <w:p w14:paraId="3905DE61" w14:textId="77777777" w:rsidR="00F26A10" w:rsidRPr="00664D20" w:rsidRDefault="00F26A10" w:rsidP="00F26A10">
      <w:r w:rsidRPr="00664D20">
        <w:rPr>
          <w:highlight w:val="yellow"/>
        </w:rPr>
        <w:t>Power-up/Conditional/By-Pass/Critical Functions</w:t>
      </w:r>
      <w:r>
        <w:t xml:space="preserve"> </w:t>
      </w:r>
    </w:p>
    <w:p w14:paraId="0A05073C" w14:textId="19FC5C8C" w:rsidR="00C0686C" w:rsidRPr="00C0686C" w:rsidRDefault="00C0686C" w:rsidP="00C0686C">
      <w:pPr>
        <w:pStyle w:val="Heading2"/>
      </w:pPr>
      <w:r w:rsidRPr="00C0686C">
        <w:t xml:space="preserve">Area 10 – </w:t>
      </w:r>
      <w:r>
        <w:t>Design</w:t>
      </w:r>
      <w:r w:rsidRPr="00C0686C">
        <w:t xml:space="preserve"> A</w:t>
      </w:r>
      <w:r>
        <w:t>ssurance</w:t>
      </w:r>
    </w:p>
    <w:p w14:paraId="0A05073E" w14:textId="2CD24BD6" w:rsidR="00C46A19" w:rsidRDefault="00BF58A3" w:rsidP="00C46A19">
      <w:r w:rsidRPr="00003866">
        <w:rPr>
          <w:highlight w:val="yellow"/>
        </w:rPr>
        <w:t>No changes/specify updates</w:t>
      </w:r>
    </w:p>
    <w:p w14:paraId="0A05073F" w14:textId="77777777" w:rsidR="00C0686C" w:rsidRPr="00C0686C" w:rsidRDefault="00C0686C" w:rsidP="00C0686C">
      <w:pPr>
        <w:pStyle w:val="Heading2"/>
      </w:pPr>
      <w:r w:rsidRPr="00C0686C">
        <w:t xml:space="preserve">Area 11 – </w:t>
      </w:r>
      <w:r>
        <w:t>Mitigation</w:t>
      </w:r>
      <w:r w:rsidRPr="00C0686C">
        <w:t xml:space="preserve"> </w:t>
      </w:r>
      <w:r>
        <w:t>of</w:t>
      </w:r>
      <w:r w:rsidRPr="00C0686C">
        <w:t xml:space="preserve"> </w:t>
      </w:r>
      <w:r>
        <w:t>Other</w:t>
      </w:r>
      <w:r w:rsidRPr="00C0686C">
        <w:t xml:space="preserve"> </w:t>
      </w:r>
      <w:r>
        <w:t>Attacks</w:t>
      </w:r>
    </w:p>
    <w:p w14:paraId="4ADFBDC5" w14:textId="77777777" w:rsidR="00BF58A3" w:rsidRDefault="00BF58A3" w:rsidP="00BF58A3">
      <w:r w:rsidRPr="00FD7ADE">
        <w:rPr>
          <w:highlight w:val="yellow"/>
        </w:rPr>
        <w:t>No changes/specify updates</w:t>
      </w:r>
    </w:p>
    <w:p w14:paraId="0A050743" w14:textId="5DF4463E" w:rsidR="00C0686C" w:rsidRPr="00FC45D7" w:rsidRDefault="00C0686C" w:rsidP="00BF58A3"/>
    <w:sectPr w:rsidR="00C0686C" w:rsidRPr="00FC45D7" w:rsidSect="00EC4B3A">
      <w:headerReference w:type="even" r:id="rId16"/>
      <w:headerReference w:type="default" r:id="rId17"/>
      <w:footerReference w:type="default" r:id="rId18"/>
      <w:headerReference w:type="first" r:id="rId19"/>
      <w:pgSz w:w="12240" w:h="15840"/>
      <w:pgMar w:top="1440" w:right="1440" w:bottom="1440" w:left="1440" w:header="720" w:footer="720" w:gutter="0"/>
      <w:pgNumType w:start="0"/>
      <w:cols w:space="720"/>
      <w:docGrid w:linePitch="360"/>
      <w:sectPrChange w:id="40" w:author="Matt Lambert" w:date="2018-09-18T17:26:00Z">
        <w:sectPr w:rsidR="00C0686C" w:rsidRPr="00FC45D7" w:rsidSect="00EC4B3A">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ryeh" w:date="2017-09-20T15:56:00Z" w:initials="A">
    <w:p w14:paraId="79281446" w14:textId="6D1767B0" w:rsidR="00C8593C" w:rsidRDefault="00757CD6">
      <w:pPr>
        <w:pStyle w:val="CommentText"/>
      </w:pPr>
      <w:r>
        <w:rPr>
          <w:rStyle w:val="CommentReference"/>
        </w:rPr>
        <w:annotationRef/>
      </w:r>
      <w:r w:rsidR="00C8593C">
        <w:t>Update as necessary</w:t>
      </w:r>
    </w:p>
    <w:p w14:paraId="27847E0D" w14:textId="77777777" w:rsidR="00C8593C" w:rsidRDefault="00C8593C">
      <w:pPr>
        <w:pStyle w:val="CommentText"/>
      </w:pPr>
    </w:p>
    <w:p w14:paraId="44620459" w14:textId="35AC2141" w:rsidR="00757CD6" w:rsidRDefault="00757CD6" w:rsidP="00775DB0">
      <w:pPr>
        <w:pStyle w:val="CommentText"/>
        <w:numPr>
          <w:ilvl w:val="0"/>
          <w:numId w:val="46"/>
        </w:numPr>
      </w:pPr>
      <w:r>
        <w:t>List all re-opened TEs</w:t>
      </w:r>
    </w:p>
    <w:p w14:paraId="5549F84B" w14:textId="7F411288" w:rsidR="00757CD6" w:rsidRDefault="00757CD6" w:rsidP="00775DB0">
      <w:pPr>
        <w:pStyle w:val="CommentText"/>
        <w:numPr>
          <w:ilvl w:val="1"/>
          <w:numId w:val="46"/>
        </w:numPr>
      </w:pPr>
      <w:r>
        <w:t>Required reopened TEs for regression testing are list</w:t>
      </w:r>
      <w:r w:rsidR="00775DB0">
        <w:t>ed</w:t>
      </w:r>
      <w:r>
        <w:t xml:space="preserve"> in “</w:t>
      </w:r>
      <w:r w:rsidRPr="00757CD6">
        <w:t>3SUB reopened TEs and ASs, all levels.xlsx</w:t>
      </w:r>
      <w:r>
        <w:t xml:space="preserve">” in </w:t>
      </w:r>
      <w:hyperlink r:id="rId1" w:history="1">
        <w:r w:rsidRPr="00757CD6">
          <w:rPr>
            <w:rStyle w:val="Hyperlink"/>
          </w:rPr>
          <w:t>\\Syrah\qdc\NVLAP Programs and Backups\CRYPTIK Reporting\CMVP Forms</w:t>
        </w:r>
      </w:hyperlink>
    </w:p>
    <w:p w14:paraId="298D28B6" w14:textId="566CC96B" w:rsidR="00757CD6" w:rsidRDefault="00757CD6" w:rsidP="00775DB0">
      <w:pPr>
        <w:pStyle w:val="CommentText"/>
        <w:numPr>
          <w:ilvl w:val="2"/>
          <w:numId w:val="46"/>
        </w:numPr>
      </w:pPr>
      <w:r>
        <w:t>all of these are listed as of 9/20/17. Italicized TEs are ones that are not required by this list but were found in previous report</w:t>
      </w:r>
      <w:r w:rsidR="00775DB0">
        <w:t xml:space="preserve">s or may be required by </w:t>
      </w:r>
      <w:proofErr w:type="spellStart"/>
      <w:r w:rsidR="00775DB0">
        <w:t>cryptik</w:t>
      </w:r>
      <w:proofErr w:type="spellEnd"/>
    </w:p>
    <w:p w14:paraId="34E97133" w14:textId="14910CA9" w:rsidR="00757CD6" w:rsidRDefault="00757CD6" w:rsidP="00775DB0">
      <w:pPr>
        <w:pStyle w:val="CommentText"/>
        <w:numPr>
          <w:ilvl w:val="1"/>
          <w:numId w:val="46"/>
        </w:numPr>
      </w:pPr>
      <w:r>
        <w:t xml:space="preserve">Some additional TEs will reopen in </w:t>
      </w:r>
      <w:proofErr w:type="spellStart"/>
      <w:r>
        <w:t>cryptik</w:t>
      </w:r>
      <w:proofErr w:type="spellEnd"/>
    </w:p>
    <w:p w14:paraId="1B9F73F5" w14:textId="2C2C9AA9" w:rsidR="00757CD6" w:rsidRDefault="00757CD6" w:rsidP="00775DB0">
      <w:pPr>
        <w:pStyle w:val="CommentText"/>
        <w:numPr>
          <w:ilvl w:val="1"/>
          <w:numId w:val="46"/>
        </w:numPr>
      </w:pPr>
      <w:r>
        <w:t>Other TEs will be reopened based on the specific changes</w:t>
      </w:r>
    </w:p>
    <w:p w14:paraId="3B3E68E2" w14:textId="4CFBE264" w:rsidR="00757CD6" w:rsidRDefault="00757CD6" w:rsidP="00775DB0">
      <w:pPr>
        <w:pStyle w:val="CommentText"/>
        <w:numPr>
          <w:ilvl w:val="1"/>
          <w:numId w:val="46"/>
        </w:numPr>
      </w:pPr>
      <w:r>
        <w:t>The full list of TEs will be in the revalidation report</w:t>
      </w:r>
    </w:p>
    <w:p w14:paraId="6A0E8DB2" w14:textId="0EE410BE" w:rsidR="00757CD6" w:rsidRDefault="00757CD6">
      <w:pPr>
        <w:pStyle w:val="CommentText"/>
      </w:pPr>
    </w:p>
    <w:p w14:paraId="66DED48D" w14:textId="77777777" w:rsidR="00775DB0" w:rsidRDefault="00757CD6" w:rsidP="00775DB0">
      <w:pPr>
        <w:pStyle w:val="CommentText"/>
        <w:numPr>
          <w:ilvl w:val="0"/>
          <w:numId w:val="46"/>
        </w:numPr>
      </w:pPr>
      <w:r>
        <w:t>List changed TEs in red bold text.</w:t>
      </w:r>
    </w:p>
    <w:p w14:paraId="48241DDA" w14:textId="012AED50" w:rsidR="00775DB0" w:rsidRDefault="00775DB0" w:rsidP="00775DB0">
      <w:pPr>
        <w:pStyle w:val="CommentText"/>
        <w:numPr>
          <w:ilvl w:val="1"/>
          <w:numId w:val="46"/>
        </w:numPr>
      </w:pPr>
      <w:r w:rsidRPr="00775DB0">
        <w:t xml:space="preserve"> </w:t>
      </w:r>
      <w:r>
        <w:t>For all changed TEs, summarize changes.</w:t>
      </w:r>
    </w:p>
    <w:p w14:paraId="5E6309D6" w14:textId="740B2B66" w:rsidR="00757CD6" w:rsidRDefault="00757CD6" w:rsidP="00775DB0">
      <w:pPr>
        <w:pStyle w:val="CommentText"/>
        <w:numPr>
          <w:ilvl w:val="0"/>
          <w:numId w:val="46"/>
        </w:numPr>
      </w:pPr>
      <w:r>
        <w:t xml:space="preserve"> List unchanged TEs in black text. </w:t>
      </w:r>
    </w:p>
    <w:p w14:paraId="38ADDC23" w14:textId="21EC13FF" w:rsidR="00757CD6" w:rsidRDefault="00757CD6" w:rsidP="00775DB0">
      <w:pPr>
        <w:pStyle w:val="CommentText"/>
        <w:numPr>
          <w:ilvl w:val="1"/>
          <w:numId w:val="46"/>
        </w:numPr>
      </w:pPr>
      <w:r>
        <w:t>For N/A unchanged TEs, specify N/A (this may vary by module</w:t>
      </w:r>
    </w:p>
    <w:p w14:paraId="0A067381" w14:textId="7BF74D9B" w:rsidR="00757CD6" w:rsidRDefault="00757CD6">
      <w:pPr>
        <w:pStyle w:val="CommentText"/>
      </w:pPr>
    </w:p>
    <w:p w14:paraId="59691D1B" w14:textId="37A7DC25" w:rsidR="00757CD6" w:rsidRDefault="00757CD6">
      <w:pPr>
        <w:pStyle w:val="CommentText"/>
      </w:pPr>
    </w:p>
    <w:p w14:paraId="3DB54C43" w14:textId="66BA2E04" w:rsidR="00757CD6" w:rsidRDefault="00757CD6">
      <w:pPr>
        <w:pStyle w:val="CommentText"/>
      </w:pPr>
      <w:r>
        <w:t>E.g.:</w:t>
      </w:r>
    </w:p>
    <w:p w14:paraId="7833DF87" w14:textId="77777777" w:rsidR="00757CD6" w:rsidRPr="00E74AD8" w:rsidRDefault="00757CD6" w:rsidP="00757CD6">
      <w:pPr>
        <w:spacing w:after="0"/>
        <w:ind w:left="144"/>
        <w:rPr>
          <w:sz w:val="18"/>
          <w:szCs w:val="18"/>
        </w:rPr>
      </w:pPr>
      <w:r w:rsidRPr="00D94371">
        <w:rPr>
          <w:b/>
          <w:color w:val="FF0000"/>
          <w:sz w:val="18"/>
          <w:szCs w:val="18"/>
        </w:rPr>
        <w:t>TE.02.01.01</w:t>
      </w:r>
      <w:r w:rsidRPr="00E74AD8">
        <w:rPr>
          <w:color w:val="FF0000"/>
          <w:sz w:val="18"/>
          <w:szCs w:val="18"/>
        </w:rPr>
        <w:t xml:space="preserve"> </w:t>
      </w:r>
      <w:r>
        <w:rPr>
          <w:sz w:val="18"/>
          <w:szCs w:val="18"/>
        </w:rPr>
        <w:t xml:space="preserve">– </w:t>
      </w:r>
      <w:r w:rsidRPr="00FD7ADE">
        <w:rPr>
          <w:sz w:val="18"/>
          <w:szCs w:val="18"/>
          <w:highlight w:val="yellow"/>
        </w:rPr>
        <w:t>summarize changes</w:t>
      </w:r>
    </w:p>
    <w:p w14:paraId="79133B8B" w14:textId="77777777" w:rsidR="00757CD6" w:rsidRDefault="00757CD6" w:rsidP="00757CD6">
      <w:pPr>
        <w:spacing w:after="0"/>
        <w:ind w:left="144"/>
        <w:rPr>
          <w:sz w:val="18"/>
          <w:szCs w:val="18"/>
        </w:rPr>
      </w:pPr>
      <w:r>
        <w:rPr>
          <w:sz w:val="18"/>
          <w:szCs w:val="18"/>
        </w:rPr>
        <w:t>TE.02.05.01</w:t>
      </w:r>
    </w:p>
    <w:p w14:paraId="71BF1FA3" w14:textId="77777777" w:rsidR="00757CD6" w:rsidRDefault="00757CD6" w:rsidP="00757CD6">
      <w:pPr>
        <w:spacing w:after="0"/>
        <w:ind w:left="144"/>
        <w:rPr>
          <w:sz w:val="18"/>
          <w:szCs w:val="18"/>
        </w:rPr>
      </w:pPr>
      <w:r>
        <w:rPr>
          <w:sz w:val="18"/>
          <w:szCs w:val="18"/>
        </w:rPr>
        <w:t>TE.02.14.02 (N/A)</w:t>
      </w:r>
    </w:p>
    <w:p w14:paraId="0F84471E" w14:textId="77777777" w:rsidR="00757CD6" w:rsidRDefault="00757CD6">
      <w:pPr>
        <w:pStyle w:val="CommentText"/>
      </w:pPr>
    </w:p>
    <w:p w14:paraId="1D03D58E" w14:textId="47B0661B" w:rsidR="00757CD6" w:rsidRDefault="00757CD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03D5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03D58E" w16cid:durableId="1F4BB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07816" w14:textId="77777777" w:rsidR="0011424C" w:rsidRDefault="0011424C" w:rsidP="00D01011">
      <w:pPr>
        <w:spacing w:after="0"/>
      </w:pPr>
      <w:r>
        <w:separator/>
      </w:r>
    </w:p>
  </w:endnote>
  <w:endnote w:type="continuationSeparator" w:id="0">
    <w:p w14:paraId="4916DC0D" w14:textId="77777777" w:rsidR="0011424C" w:rsidRDefault="0011424C" w:rsidP="00D01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double" w:sz="6" w:space="0" w:color="632423" w:themeColor="accent2"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9"/>
      <w:gridCol w:w="1351"/>
    </w:tblGrid>
    <w:tr w:rsidR="00F95B46" w14:paraId="0A050753" w14:textId="77777777" w:rsidTr="00CD6148">
      <w:tc>
        <w:tcPr>
          <w:tcW w:w="8208" w:type="dxa"/>
          <w:tcMar>
            <w:top w:w="58" w:type="dxa"/>
            <w:left w:w="115" w:type="dxa"/>
            <w:right w:w="115" w:type="dxa"/>
          </w:tcMar>
        </w:tcPr>
        <w:p w14:paraId="0A050751" w14:textId="5A1CF124" w:rsidR="00F95B46" w:rsidRDefault="00F95B46" w:rsidP="00C46A19">
          <w:pPr>
            <w:pStyle w:val="Footer"/>
            <w:ind w:left="0"/>
          </w:pPr>
          <w:r w:rsidRPr="009E7E4D">
            <w:t xml:space="preserve">Copyright © </w:t>
          </w:r>
          <w:r w:rsidRPr="00003866">
            <w:rPr>
              <w:highlight w:val="yellow"/>
            </w:rPr>
            <w:t>201</w:t>
          </w:r>
          <w:del w:id="36" w:author="Matt Lambert" w:date="2018-09-18T17:25:00Z">
            <w:r w:rsidRPr="00003866" w:rsidDel="00EC4B3A">
              <w:rPr>
                <w:highlight w:val="yellow"/>
              </w:rPr>
              <w:delText>7</w:delText>
            </w:r>
          </w:del>
          <w:ins w:id="37" w:author="Matt Lambert" w:date="2018-09-18T17:25:00Z">
            <w:r w:rsidR="00EC4B3A">
              <w:rPr>
                <w:highlight w:val="yellow"/>
              </w:rPr>
              <w:t>8</w:t>
            </w:r>
          </w:ins>
          <w:r w:rsidRPr="009E7E4D">
            <w:t xml:space="preserve"> Penumbra</w:t>
          </w:r>
          <w:r>
            <w:t xml:space="preserve"> Security, Inc.</w:t>
          </w:r>
          <w:r w:rsidRPr="009E7E4D">
            <w:t xml:space="preserve"> Confidential and Proprietary Information</w:t>
          </w:r>
        </w:p>
      </w:tc>
      <w:tc>
        <w:tcPr>
          <w:tcW w:w="1368" w:type="dxa"/>
          <w:shd w:val="clear" w:color="auto" w:fill="632423" w:themeFill="accent2" w:themeFillShade="80"/>
          <w:tcMar>
            <w:top w:w="58" w:type="dxa"/>
            <w:left w:w="115" w:type="dxa"/>
            <w:right w:w="115" w:type="dxa"/>
          </w:tcMar>
        </w:tcPr>
        <w:p w14:paraId="0A050752" w14:textId="7FE5911E" w:rsidR="00F95B46" w:rsidRPr="003066C8" w:rsidRDefault="00F95B46" w:rsidP="00F46FDD">
          <w:pPr>
            <w:pStyle w:val="Footer"/>
            <w:jc w:val="center"/>
            <w:rPr>
              <w:color w:val="FFFFFF" w:themeColor="background1"/>
            </w:rPr>
          </w:pPr>
          <w:r w:rsidRPr="00CC7DF4">
            <w:rPr>
              <w:noProof/>
              <w:color w:val="FFFFFF" w:themeColor="background1"/>
            </w:rPr>
            <w:fldChar w:fldCharType="begin"/>
          </w:r>
          <w:r w:rsidRPr="00CC7DF4">
            <w:rPr>
              <w:noProof/>
              <w:color w:val="FFFFFF" w:themeColor="background1"/>
            </w:rPr>
            <w:instrText xml:space="preserve"> PAGE   \* MERGEFORMAT </w:instrText>
          </w:r>
          <w:r w:rsidRPr="00CC7DF4">
            <w:rPr>
              <w:noProof/>
              <w:color w:val="FFFFFF" w:themeColor="background1"/>
            </w:rPr>
            <w:fldChar w:fldCharType="separate"/>
          </w:r>
          <w:r w:rsidR="00B532E8">
            <w:rPr>
              <w:noProof/>
              <w:color w:val="FFFFFF" w:themeColor="background1"/>
            </w:rPr>
            <w:t>7</w:t>
          </w:r>
          <w:r w:rsidRPr="00CC7DF4">
            <w:rPr>
              <w:noProof/>
              <w:color w:val="FFFFFF" w:themeColor="background1"/>
            </w:rPr>
            <w:fldChar w:fldCharType="end"/>
          </w:r>
          <w:ins w:id="38" w:author="Matt Lambert" w:date="2018-09-18T17:26:00Z">
            <w:r w:rsidR="00EC4B3A">
              <w:rPr>
                <w:noProof/>
                <w:color w:val="FFFFFF" w:themeColor="background1"/>
              </w:rPr>
              <w:t xml:space="preserve"> of </w:t>
            </w:r>
            <w:r w:rsidR="00EC4B3A">
              <w:rPr>
                <w:noProof/>
                <w:color w:val="FFFFFF" w:themeColor="background1"/>
              </w:rPr>
              <w:fldChar w:fldCharType="begin"/>
            </w:r>
            <w:r w:rsidR="00EC4B3A">
              <w:rPr>
                <w:noProof/>
                <w:color w:val="FFFFFF" w:themeColor="background1"/>
              </w:rPr>
              <w:instrText xml:space="preserve"> NUMPAGES   \* MERGEFORMAT </w:instrText>
            </w:r>
          </w:ins>
          <w:r w:rsidR="00EC4B3A">
            <w:rPr>
              <w:noProof/>
              <w:color w:val="FFFFFF" w:themeColor="background1"/>
            </w:rPr>
            <w:fldChar w:fldCharType="separate"/>
          </w:r>
          <w:ins w:id="39" w:author="Matt Lambert" w:date="2018-09-18T17:26:00Z">
            <w:r w:rsidR="00EC4B3A">
              <w:rPr>
                <w:noProof/>
                <w:color w:val="FFFFFF" w:themeColor="background1"/>
              </w:rPr>
              <w:t>9</w:t>
            </w:r>
            <w:r w:rsidR="00EC4B3A">
              <w:rPr>
                <w:noProof/>
                <w:color w:val="FFFFFF" w:themeColor="background1"/>
              </w:rPr>
              <w:fldChar w:fldCharType="end"/>
            </w:r>
          </w:ins>
        </w:p>
      </w:tc>
    </w:tr>
  </w:tbl>
  <w:p w14:paraId="0A050754" w14:textId="77777777" w:rsidR="00F95B46" w:rsidRPr="009E7E4D" w:rsidRDefault="00F95B46" w:rsidP="0012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5E111" w14:textId="77777777" w:rsidR="0011424C" w:rsidRDefault="0011424C" w:rsidP="00D01011">
      <w:pPr>
        <w:spacing w:after="0"/>
      </w:pPr>
      <w:r>
        <w:separator/>
      </w:r>
    </w:p>
  </w:footnote>
  <w:footnote w:type="continuationSeparator" w:id="0">
    <w:p w14:paraId="797C411A" w14:textId="77777777" w:rsidR="0011424C" w:rsidRDefault="0011424C" w:rsidP="00D010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4A" w14:textId="01D7C735" w:rsidR="00F95B46" w:rsidRDefault="0011424C">
    <w:pPr>
      <w:pStyle w:val="Header"/>
    </w:pPr>
    <w:r>
      <w:rPr>
        <w:noProof/>
      </w:rPr>
      <w:pict w14:anchorId="4E01E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1450" o:spid="_x0000_s2093" type="#_x0000_t75" style="position:absolute;margin-left:0;margin-top:0;width:545.3pt;height:558.25pt;z-index:-251629568;mso-position-horizontal:center;mso-position-horizontal-relative:margin;mso-position-vertical:center;mso-position-vertical-relative:margin" o:allowincell="f">
          <v:imagedata r:id="rId1" o:title="Penumbra Draft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4B" w14:textId="058724B0" w:rsidR="00F95B46" w:rsidRDefault="00F95B46" w:rsidP="002925E4">
    <w:pPr>
      <w:tabs>
        <w:tab w:val="left" w:pos="27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4C" w14:textId="37A8F983" w:rsidR="00F95B46" w:rsidRDefault="0011424C">
    <w:pPr>
      <w:pStyle w:val="Header"/>
    </w:pPr>
    <w:r>
      <w:rPr>
        <w:noProof/>
      </w:rPr>
      <w:pict w14:anchorId="6878E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1449" o:spid="_x0000_s2092" type="#_x0000_t75" style="position:absolute;margin-left:0;margin-top:0;width:545.3pt;height:558.25pt;z-index:-251630592;mso-position-horizontal:center;mso-position-horizontal-relative:margin;mso-position-vertical:center;mso-position-vertical-relative:margin" o:allowincell="f">
          <v:imagedata r:id="rId1" o:title="Penumbra Draft 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4D" w14:textId="550A0A5E" w:rsidR="00F95B46" w:rsidRDefault="0011424C">
    <w:pPr>
      <w:pStyle w:val="Header"/>
    </w:pPr>
    <w:r>
      <w:rPr>
        <w:noProof/>
      </w:rPr>
      <w:pict w14:anchorId="7D3C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1453" o:spid="_x0000_s2096" type="#_x0000_t75" style="position:absolute;margin-left:0;margin-top:0;width:545.3pt;height:558.25pt;z-index:-251626496;mso-position-horizontal:center;mso-position-horizontal-relative:margin;mso-position-vertical:center;mso-position-vertical-relative:margin" o:allowincell="f">
          <v:imagedata r:id="rId1" o:title="Penumbra Draft 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4E" w14:textId="2C972B50" w:rsidR="00F95B46" w:rsidRDefault="00F95B46" w:rsidP="004A1DF4">
    <w:pPr>
      <w:tabs>
        <w:tab w:val="left" w:pos="2731"/>
      </w:tabs>
    </w:pPr>
    <w:r>
      <w:rPr>
        <w:noProof/>
      </w:rPr>
      <w:drawing>
        <wp:anchor distT="0" distB="0" distL="114300" distR="114300" simplePos="0" relativeHeight="251658240" behindDoc="0" locked="0" layoutInCell="1" allowOverlap="1" wp14:anchorId="0A050759" wp14:editId="0A05075A">
          <wp:simplePos x="0" y="0"/>
          <wp:positionH relativeFrom="column">
            <wp:posOffset>0</wp:posOffset>
          </wp:positionH>
          <wp:positionV relativeFrom="paragraph">
            <wp:posOffset>0</wp:posOffset>
          </wp:positionV>
          <wp:extent cx="812165" cy="6096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2165" cy="609600"/>
                  </a:xfrm>
                  <a:prstGeom prst="rect">
                    <a:avLst/>
                  </a:prstGeom>
                </pic:spPr>
              </pic:pic>
            </a:graphicData>
          </a:graphic>
          <wp14:sizeRelH relativeFrom="page">
            <wp14:pctWidth>0</wp14:pctWidth>
          </wp14:sizeRelH>
          <wp14:sizeRelV relativeFrom="page">
            <wp14:pctHeight>0</wp14:pctHeight>
          </wp14:sizeRelV>
        </wp:anchor>
      </w:drawing>
    </w:r>
  </w:p>
  <w:p w14:paraId="0A05074F" w14:textId="7F378E50" w:rsidR="00F95B46" w:rsidRDefault="00F95B46" w:rsidP="00FC45D7">
    <w:pPr>
      <w:pStyle w:val="Header"/>
      <w:jc w:val="right"/>
    </w:pPr>
    <w:r w:rsidRPr="00003866">
      <w:rPr>
        <w:highlight w:val="yellow"/>
      </w:rPr>
      <w:t>Module name</w:t>
    </w:r>
    <w:r>
      <w:t xml:space="preserve"> -</w:t>
    </w:r>
    <w:r w:rsidRPr="00F546FB">
      <w:t xml:space="preserve"> </w:t>
    </w:r>
    <w:r>
      <w:t>FIPS 140-2 Compliance Summary</w:t>
    </w:r>
  </w:p>
  <w:p w14:paraId="0A050750" w14:textId="010DCACD" w:rsidR="00F95B46" w:rsidRDefault="00F95B46" w:rsidP="00F06B35">
    <w:pPr>
      <w:pStyle w:val="Header"/>
      <w:jc w:val="right"/>
    </w:pPr>
    <w:r w:rsidRPr="00003866">
      <w:rPr>
        <w:highlight w:val="yellow"/>
      </w:rPr>
      <w:t>Report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50755" w14:textId="548A740F" w:rsidR="00F95B46" w:rsidRDefault="0011424C">
    <w:pPr>
      <w:pStyle w:val="Header"/>
    </w:pPr>
    <w:r>
      <w:rPr>
        <w:noProof/>
      </w:rPr>
      <w:pict w14:anchorId="5E935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1452" o:spid="_x0000_s2095" type="#_x0000_t75" style="position:absolute;margin-left:0;margin-top:0;width:545.3pt;height:558.25pt;z-index:-251627520;mso-position-horizontal:center;mso-position-horizontal-relative:margin;mso-position-vertical:center;mso-position-vertical-relative:margin" o:allowincell="f">
          <v:imagedata r:id="rId1" o:title="Penumbra Draft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DC6674"/>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379A9BBA"/>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CCACD8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E97E338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1434E9"/>
    <w:multiLevelType w:val="hybridMultilevel"/>
    <w:tmpl w:val="3F52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22F2E"/>
    <w:multiLevelType w:val="hybridMultilevel"/>
    <w:tmpl w:val="8916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C5E5F"/>
    <w:multiLevelType w:val="hybridMultilevel"/>
    <w:tmpl w:val="A838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C42D32"/>
    <w:multiLevelType w:val="hybridMultilevel"/>
    <w:tmpl w:val="49DCF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C73020"/>
    <w:multiLevelType w:val="hybridMultilevel"/>
    <w:tmpl w:val="0B6E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4907D0"/>
    <w:multiLevelType w:val="multilevel"/>
    <w:tmpl w:val="A96AB326"/>
    <w:styleLink w:val="StyleBulleted"/>
    <w:lvl w:ilvl="0">
      <w:start w:val="1"/>
      <w:numFmt w:val="bullet"/>
      <w:lvlText w:val=""/>
      <w:lvlJc w:val="left"/>
      <w:pPr>
        <w:tabs>
          <w:tab w:val="num" w:pos="864"/>
        </w:tabs>
        <w:ind w:left="864" w:hanging="288"/>
      </w:pPr>
      <w:rPr>
        <w:rFonts w:ascii="Symbol" w:hAnsi="Symbol"/>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0E6F76C3"/>
    <w:multiLevelType w:val="hybridMultilevel"/>
    <w:tmpl w:val="CDE2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939ED"/>
    <w:multiLevelType w:val="hybridMultilevel"/>
    <w:tmpl w:val="E496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B07A1"/>
    <w:multiLevelType w:val="hybridMultilevel"/>
    <w:tmpl w:val="4CE8AEBC"/>
    <w:lvl w:ilvl="0" w:tplc="4D04E2B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A06E3"/>
    <w:multiLevelType w:val="hybridMultilevel"/>
    <w:tmpl w:val="C2A0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76B6D"/>
    <w:multiLevelType w:val="hybridMultilevel"/>
    <w:tmpl w:val="13AE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556F7"/>
    <w:multiLevelType w:val="hybridMultilevel"/>
    <w:tmpl w:val="10E2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959E3"/>
    <w:multiLevelType w:val="hybridMultilevel"/>
    <w:tmpl w:val="F544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3776F"/>
    <w:multiLevelType w:val="hybridMultilevel"/>
    <w:tmpl w:val="448042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644318"/>
    <w:multiLevelType w:val="hybridMultilevel"/>
    <w:tmpl w:val="40FC90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95C3D74"/>
    <w:multiLevelType w:val="multilevel"/>
    <w:tmpl w:val="353E17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360" w:hanging="360"/>
      </w:pPr>
      <w:rPr>
        <w:rFonts w:hint="default"/>
      </w:rPr>
    </w:lvl>
    <w:lvl w:ilvl="3">
      <w:start w:val="1"/>
      <w:numFmt w:val="decimal"/>
      <w:pStyle w:val="Heading4"/>
      <w:lvlText w:val="%1.%2.%3.%4"/>
      <w:lvlJc w:val="left"/>
      <w:pPr>
        <w:tabs>
          <w:tab w:val="num" w:pos="1080"/>
        </w:tabs>
        <w:ind w:left="360" w:hanging="360"/>
      </w:pPr>
      <w:rPr>
        <w:rFonts w:hint="default"/>
      </w:rPr>
    </w:lvl>
    <w:lvl w:ilvl="4">
      <w:start w:val="1"/>
      <w:numFmt w:val="decimal"/>
      <w:pStyle w:val="Heading5"/>
      <w:lvlText w:val="%1.%2.%3.%4.%5"/>
      <w:lvlJc w:val="left"/>
      <w:pPr>
        <w:tabs>
          <w:tab w:val="num" w:pos="0"/>
        </w:tabs>
        <w:ind w:left="360" w:hanging="360"/>
      </w:pPr>
      <w:rPr>
        <w:rFonts w:hint="default"/>
      </w:rPr>
    </w:lvl>
    <w:lvl w:ilvl="5">
      <w:start w:val="1"/>
      <w:numFmt w:val="decimal"/>
      <w:pStyle w:val="Heading6"/>
      <w:lvlText w:val="%1.%2.%3.%4.%5.%6"/>
      <w:lvlJc w:val="left"/>
      <w:pPr>
        <w:tabs>
          <w:tab w:val="num" w:pos="0"/>
        </w:tabs>
        <w:ind w:left="360" w:hanging="360"/>
      </w:pPr>
      <w:rPr>
        <w:rFonts w:hint="default"/>
      </w:rPr>
    </w:lvl>
    <w:lvl w:ilvl="6">
      <w:start w:val="1"/>
      <w:numFmt w:val="decimal"/>
      <w:pStyle w:val="Heading7"/>
      <w:lvlText w:val="%1.%2.%3.%4.%5.%6.%7"/>
      <w:lvlJc w:val="left"/>
      <w:pPr>
        <w:tabs>
          <w:tab w:val="num" w:pos="0"/>
        </w:tabs>
        <w:ind w:left="360" w:hanging="360"/>
      </w:pPr>
      <w:rPr>
        <w:rFonts w:hint="default"/>
      </w:rPr>
    </w:lvl>
    <w:lvl w:ilvl="7">
      <w:start w:val="1"/>
      <w:numFmt w:val="decimal"/>
      <w:pStyle w:val="Heading8"/>
      <w:lvlText w:val="%1.%2.%3.%4.%5.%6.%7.%8"/>
      <w:lvlJc w:val="left"/>
      <w:pPr>
        <w:tabs>
          <w:tab w:val="num" w:pos="0"/>
        </w:tabs>
        <w:ind w:left="360" w:hanging="360"/>
      </w:pPr>
      <w:rPr>
        <w:rFonts w:hint="default"/>
      </w:rPr>
    </w:lvl>
    <w:lvl w:ilvl="8">
      <w:start w:val="1"/>
      <w:numFmt w:val="decimal"/>
      <w:pStyle w:val="Heading9"/>
      <w:lvlText w:val="%1.%2.%3.%4.%5.%6.%7.%8.%9"/>
      <w:lvlJc w:val="left"/>
      <w:pPr>
        <w:tabs>
          <w:tab w:val="num" w:pos="0"/>
        </w:tabs>
        <w:ind w:left="360" w:hanging="360"/>
      </w:pPr>
      <w:rPr>
        <w:rFonts w:hint="default"/>
      </w:rPr>
    </w:lvl>
  </w:abstractNum>
  <w:abstractNum w:abstractNumId="20" w15:restartNumberingAfterBreak="0">
    <w:nsid w:val="3AA34C6B"/>
    <w:multiLevelType w:val="multilevel"/>
    <w:tmpl w:val="00CABE7A"/>
    <w:styleLink w:val="StyleNumbered"/>
    <w:lvl w:ilvl="0">
      <w:start w:val="1"/>
      <w:numFmt w:val="decimal"/>
      <w:lvlText w:val="[%1]."/>
      <w:lvlJc w:val="left"/>
      <w:pPr>
        <w:tabs>
          <w:tab w:val="num" w:pos="720"/>
        </w:tabs>
        <w:ind w:left="720" w:hanging="36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3AF16DB5"/>
    <w:multiLevelType w:val="hybridMultilevel"/>
    <w:tmpl w:val="02F25D4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3C735931"/>
    <w:multiLevelType w:val="hybridMultilevel"/>
    <w:tmpl w:val="EA64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8010D"/>
    <w:multiLevelType w:val="hybridMultilevel"/>
    <w:tmpl w:val="E392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67875"/>
    <w:multiLevelType w:val="hybridMultilevel"/>
    <w:tmpl w:val="DC42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C2DDA"/>
    <w:multiLevelType w:val="hybridMultilevel"/>
    <w:tmpl w:val="70004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F2433"/>
    <w:multiLevelType w:val="hybridMultilevel"/>
    <w:tmpl w:val="DC7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2495F"/>
    <w:multiLevelType w:val="hybridMultilevel"/>
    <w:tmpl w:val="08B8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F5C70"/>
    <w:multiLevelType w:val="hybridMultilevel"/>
    <w:tmpl w:val="0508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20E81"/>
    <w:multiLevelType w:val="hybridMultilevel"/>
    <w:tmpl w:val="3D7E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C7272"/>
    <w:multiLevelType w:val="hybridMultilevel"/>
    <w:tmpl w:val="8916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8D287F"/>
    <w:multiLevelType w:val="hybridMultilevel"/>
    <w:tmpl w:val="6C10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C41"/>
    <w:multiLevelType w:val="hybridMultilevel"/>
    <w:tmpl w:val="8BB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13D08"/>
    <w:multiLevelType w:val="hybridMultilevel"/>
    <w:tmpl w:val="4042A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4F6314"/>
    <w:multiLevelType w:val="hybridMultilevel"/>
    <w:tmpl w:val="DA161242"/>
    <w:lvl w:ilvl="0" w:tplc="DD0831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443D5"/>
    <w:multiLevelType w:val="hybridMultilevel"/>
    <w:tmpl w:val="02E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F4D4C"/>
    <w:multiLevelType w:val="hybridMultilevel"/>
    <w:tmpl w:val="33B40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9B257B"/>
    <w:multiLevelType w:val="hybridMultilevel"/>
    <w:tmpl w:val="3C0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3C57EA"/>
    <w:multiLevelType w:val="hybridMultilevel"/>
    <w:tmpl w:val="076E5A2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FB3DA6"/>
    <w:multiLevelType w:val="hybridMultilevel"/>
    <w:tmpl w:val="B72E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476A2A"/>
    <w:multiLevelType w:val="hybridMultilevel"/>
    <w:tmpl w:val="CFE0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058E3"/>
    <w:multiLevelType w:val="hybridMultilevel"/>
    <w:tmpl w:val="9C5AB71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6932765B"/>
    <w:multiLevelType w:val="multilevel"/>
    <w:tmpl w:val="677A1476"/>
    <w:styleLink w:val="StyleBulletedAfter6pt"/>
    <w:lvl w:ilvl="0">
      <w:start w:val="1"/>
      <w:numFmt w:val="bullet"/>
      <w:lvlText w:val=""/>
      <w:lvlJc w:val="left"/>
      <w:pPr>
        <w:tabs>
          <w:tab w:val="num" w:pos="864"/>
        </w:tabs>
        <w:ind w:left="864" w:hanging="288"/>
      </w:pPr>
      <w:rPr>
        <w:rFonts w:ascii="Symbol" w:hAnsi="Symbol" w:hint="default"/>
        <w:sz w:val="24"/>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
      <w:lvlJc w:val="left"/>
      <w:pPr>
        <w:tabs>
          <w:tab w:val="num" w:pos="6120"/>
        </w:tabs>
        <w:ind w:left="6120" w:hanging="360"/>
      </w:pPr>
      <w:rPr>
        <w:rFonts w:ascii="Symbol" w:hAnsi="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CD32FFB"/>
    <w:multiLevelType w:val="hybridMultilevel"/>
    <w:tmpl w:val="FA3C8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32D98"/>
    <w:multiLevelType w:val="hybridMultilevel"/>
    <w:tmpl w:val="9AEE1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316CB9"/>
    <w:multiLevelType w:val="hybridMultilevel"/>
    <w:tmpl w:val="DD7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42"/>
  </w:num>
  <w:num w:numId="4">
    <w:abstractNumId w:val="9"/>
  </w:num>
  <w:num w:numId="5">
    <w:abstractNumId w:val="2"/>
  </w:num>
  <w:num w:numId="6">
    <w:abstractNumId w:val="3"/>
  </w:num>
  <w:num w:numId="7">
    <w:abstractNumId w:val="1"/>
  </w:num>
  <w:num w:numId="8">
    <w:abstractNumId w:val="0"/>
  </w:num>
  <w:num w:numId="9">
    <w:abstractNumId w:val="11"/>
  </w:num>
  <w:num w:numId="10">
    <w:abstractNumId w:val="37"/>
  </w:num>
  <w:num w:numId="11">
    <w:abstractNumId w:val="23"/>
  </w:num>
  <w:num w:numId="12">
    <w:abstractNumId w:val="38"/>
  </w:num>
  <w:num w:numId="13">
    <w:abstractNumId w:val="34"/>
  </w:num>
  <w:num w:numId="14">
    <w:abstractNumId w:val="24"/>
  </w:num>
  <w:num w:numId="15">
    <w:abstractNumId w:val="35"/>
  </w:num>
  <w:num w:numId="16">
    <w:abstractNumId w:val="39"/>
  </w:num>
  <w:num w:numId="17">
    <w:abstractNumId w:val="14"/>
  </w:num>
  <w:num w:numId="18">
    <w:abstractNumId w:val="30"/>
  </w:num>
  <w:num w:numId="19">
    <w:abstractNumId w:val="31"/>
  </w:num>
  <w:num w:numId="20">
    <w:abstractNumId w:val="25"/>
  </w:num>
  <w:num w:numId="21">
    <w:abstractNumId w:val="13"/>
  </w:num>
  <w:num w:numId="22">
    <w:abstractNumId w:val="43"/>
  </w:num>
  <w:num w:numId="23">
    <w:abstractNumId w:val="8"/>
  </w:num>
  <w:num w:numId="24">
    <w:abstractNumId w:val="44"/>
  </w:num>
  <w:num w:numId="25">
    <w:abstractNumId w:val="29"/>
  </w:num>
  <w:num w:numId="26">
    <w:abstractNumId w:val="32"/>
  </w:num>
  <w:num w:numId="27">
    <w:abstractNumId w:val="12"/>
  </w:num>
  <w:num w:numId="28">
    <w:abstractNumId w:val="41"/>
  </w:num>
  <w:num w:numId="29">
    <w:abstractNumId w:val="18"/>
  </w:num>
  <w:num w:numId="30">
    <w:abstractNumId w:val="21"/>
  </w:num>
  <w:num w:numId="31">
    <w:abstractNumId w:val="17"/>
  </w:num>
  <w:num w:numId="32">
    <w:abstractNumId w:val="7"/>
  </w:num>
  <w:num w:numId="33">
    <w:abstractNumId w:val="16"/>
  </w:num>
  <w:num w:numId="34">
    <w:abstractNumId w:val="10"/>
  </w:num>
  <w:num w:numId="35">
    <w:abstractNumId w:val="45"/>
  </w:num>
  <w:num w:numId="36">
    <w:abstractNumId w:val="15"/>
  </w:num>
  <w:num w:numId="37">
    <w:abstractNumId w:val="22"/>
  </w:num>
  <w:num w:numId="38">
    <w:abstractNumId w:val="27"/>
  </w:num>
  <w:num w:numId="39">
    <w:abstractNumId w:val="40"/>
  </w:num>
  <w:num w:numId="40">
    <w:abstractNumId w:val="26"/>
  </w:num>
  <w:num w:numId="41">
    <w:abstractNumId w:val="6"/>
  </w:num>
  <w:num w:numId="42">
    <w:abstractNumId w:val="28"/>
  </w:num>
  <w:num w:numId="43">
    <w:abstractNumId w:val="4"/>
  </w:num>
  <w:num w:numId="44">
    <w:abstractNumId w:val="5"/>
  </w:num>
  <w:num w:numId="45">
    <w:abstractNumId w:val="36"/>
  </w:num>
  <w:num w:numId="46">
    <w:abstractNumId w:val="3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riz Sedaghat">
    <w15:presenceInfo w15:providerId="AD" w15:userId="S::golriz@pensec.org::d7c0518c-7f35-45c9-8ebd-1dd4d562717d"/>
  </w15:person>
  <w15:person w15:author="Aryeh">
    <w15:presenceInfo w15:providerId="None" w15:userId="Aryeh"/>
  </w15:person>
  <w15:person w15:author="Matt Lambert">
    <w15:presenceInfo w15:providerId="None" w15:userId="Matt Lam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51C"/>
    <w:rsid w:val="00003866"/>
    <w:rsid w:val="00015CF7"/>
    <w:rsid w:val="00024B3D"/>
    <w:rsid w:val="00027F54"/>
    <w:rsid w:val="00031ECA"/>
    <w:rsid w:val="00035949"/>
    <w:rsid w:val="0004041C"/>
    <w:rsid w:val="000635CF"/>
    <w:rsid w:val="000671AE"/>
    <w:rsid w:val="00072FBA"/>
    <w:rsid w:val="00075409"/>
    <w:rsid w:val="0007777F"/>
    <w:rsid w:val="000857D9"/>
    <w:rsid w:val="00093BA0"/>
    <w:rsid w:val="000B1C05"/>
    <w:rsid w:val="000B53EC"/>
    <w:rsid w:val="000C51A5"/>
    <w:rsid w:val="000C74CE"/>
    <w:rsid w:val="000C78C9"/>
    <w:rsid w:val="000D3EC4"/>
    <w:rsid w:val="000E2AE4"/>
    <w:rsid w:val="000F2C93"/>
    <w:rsid w:val="000F39A3"/>
    <w:rsid w:val="000F4F01"/>
    <w:rsid w:val="0010025C"/>
    <w:rsid w:val="00106C29"/>
    <w:rsid w:val="0011424C"/>
    <w:rsid w:val="00122F5D"/>
    <w:rsid w:val="00133BC6"/>
    <w:rsid w:val="00146935"/>
    <w:rsid w:val="00152EC4"/>
    <w:rsid w:val="001669F1"/>
    <w:rsid w:val="001764E5"/>
    <w:rsid w:val="0018138B"/>
    <w:rsid w:val="00186275"/>
    <w:rsid w:val="00187A50"/>
    <w:rsid w:val="001A4EAE"/>
    <w:rsid w:val="001A52DF"/>
    <w:rsid w:val="001A7A69"/>
    <w:rsid w:val="001B32D7"/>
    <w:rsid w:val="001B3857"/>
    <w:rsid w:val="001B4B23"/>
    <w:rsid w:val="001C0580"/>
    <w:rsid w:val="001C3730"/>
    <w:rsid w:val="001D162C"/>
    <w:rsid w:val="001E143E"/>
    <w:rsid w:val="001E51D1"/>
    <w:rsid w:val="001F3845"/>
    <w:rsid w:val="001F7279"/>
    <w:rsid w:val="00205A00"/>
    <w:rsid w:val="002158D7"/>
    <w:rsid w:val="00215FA1"/>
    <w:rsid w:val="002169EF"/>
    <w:rsid w:val="002205E7"/>
    <w:rsid w:val="002232FB"/>
    <w:rsid w:val="00223F4A"/>
    <w:rsid w:val="00227D0B"/>
    <w:rsid w:val="002323DB"/>
    <w:rsid w:val="00240F2B"/>
    <w:rsid w:val="00243CC2"/>
    <w:rsid w:val="00267AE3"/>
    <w:rsid w:val="0027393B"/>
    <w:rsid w:val="00274562"/>
    <w:rsid w:val="002925E4"/>
    <w:rsid w:val="002A6931"/>
    <w:rsid w:val="002B7CE1"/>
    <w:rsid w:val="002C2744"/>
    <w:rsid w:val="002D073B"/>
    <w:rsid w:val="002D1EA8"/>
    <w:rsid w:val="002F71FE"/>
    <w:rsid w:val="00303DBA"/>
    <w:rsid w:val="003066C8"/>
    <w:rsid w:val="0031032E"/>
    <w:rsid w:val="003254E9"/>
    <w:rsid w:val="0032557A"/>
    <w:rsid w:val="0032765D"/>
    <w:rsid w:val="0034432B"/>
    <w:rsid w:val="00354F9A"/>
    <w:rsid w:val="00374B79"/>
    <w:rsid w:val="00376E00"/>
    <w:rsid w:val="00382DB4"/>
    <w:rsid w:val="003B1C04"/>
    <w:rsid w:val="003C01AD"/>
    <w:rsid w:val="003D53FA"/>
    <w:rsid w:val="003E251C"/>
    <w:rsid w:val="0040413F"/>
    <w:rsid w:val="00426E2D"/>
    <w:rsid w:val="00431555"/>
    <w:rsid w:val="00442000"/>
    <w:rsid w:val="004506A4"/>
    <w:rsid w:val="00453CBF"/>
    <w:rsid w:val="00457214"/>
    <w:rsid w:val="00462B35"/>
    <w:rsid w:val="0047015E"/>
    <w:rsid w:val="00473768"/>
    <w:rsid w:val="00475EBB"/>
    <w:rsid w:val="004772F0"/>
    <w:rsid w:val="004923B3"/>
    <w:rsid w:val="004931B7"/>
    <w:rsid w:val="004A1DF4"/>
    <w:rsid w:val="004A48B1"/>
    <w:rsid w:val="004A5A80"/>
    <w:rsid w:val="004B1D68"/>
    <w:rsid w:val="004B7138"/>
    <w:rsid w:val="004D23D6"/>
    <w:rsid w:val="004D3FC1"/>
    <w:rsid w:val="004E1CD8"/>
    <w:rsid w:val="004E72DD"/>
    <w:rsid w:val="004F2D86"/>
    <w:rsid w:val="00502264"/>
    <w:rsid w:val="005138D0"/>
    <w:rsid w:val="00521B26"/>
    <w:rsid w:val="0052546C"/>
    <w:rsid w:val="005257E7"/>
    <w:rsid w:val="005524E8"/>
    <w:rsid w:val="00553E49"/>
    <w:rsid w:val="00556765"/>
    <w:rsid w:val="005709F8"/>
    <w:rsid w:val="00570C1F"/>
    <w:rsid w:val="00575DB8"/>
    <w:rsid w:val="00593C0E"/>
    <w:rsid w:val="005A345C"/>
    <w:rsid w:val="005C2DA9"/>
    <w:rsid w:val="005D0447"/>
    <w:rsid w:val="005D2B5C"/>
    <w:rsid w:val="005F6165"/>
    <w:rsid w:val="005F6F8F"/>
    <w:rsid w:val="00625EAD"/>
    <w:rsid w:val="00627ADD"/>
    <w:rsid w:val="00627B47"/>
    <w:rsid w:val="00635743"/>
    <w:rsid w:val="006421F2"/>
    <w:rsid w:val="00651CD1"/>
    <w:rsid w:val="00656303"/>
    <w:rsid w:val="00667A50"/>
    <w:rsid w:val="00681978"/>
    <w:rsid w:val="00683B7C"/>
    <w:rsid w:val="00696981"/>
    <w:rsid w:val="006B2AC1"/>
    <w:rsid w:val="006B2B28"/>
    <w:rsid w:val="006B7485"/>
    <w:rsid w:val="006B7D7D"/>
    <w:rsid w:val="006C5F4A"/>
    <w:rsid w:val="006E2341"/>
    <w:rsid w:val="00700134"/>
    <w:rsid w:val="007012DD"/>
    <w:rsid w:val="00710166"/>
    <w:rsid w:val="00713B6A"/>
    <w:rsid w:val="0071480F"/>
    <w:rsid w:val="007268A8"/>
    <w:rsid w:val="00727C58"/>
    <w:rsid w:val="00731EFE"/>
    <w:rsid w:val="00733E2B"/>
    <w:rsid w:val="00736BDD"/>
    <w:rsid w:val="00741CE9"/>
    <w:rsid w:val="00742308"/>
    <w:rsid w:val="00757CD6"/>
    <w:rsid w:val="00775949"/>
    <w:rsid w:val="00775DB0"/>
    <w:rsid w:val="0077737C"/>
    <w:rsid w:val="00783830"/>
    <w:rsid w:val="007C071C"/>
    <w:rsid w:val="007C2D93"/>
    <w:rsid w:val="00803898"/>
    <w:rsid w:val="00835BDA"/>
    <w:rsid w:val="00844E10"/>
    <w:rsid w:val="00845BD1"/>
    <w:rsid w:val="00875B25"/>
    <w:rsid w:val="00881DA9"/>
    <w:rsid w:val="008841DE"/>
    <w:rsid w:val="008A364A"/>
    <w:rsid w:val="008B0D35"/>
    <w:rsid w:val="008B2B61"/>
    <w:rsid w:val="008C3624"/>
    <w:rsid w:val="008C3E3E"/>
    <w:rsid w:val="008E1BA9"/>
    <w:rsid w:val="008E23D3"/>
    <w:rsid w:val="00934CA1"/>
    <w:rsid w:val="00946EDA"/>
    <w:rsid w:val="00950585"/>
    <w:rsid w:val="00951616"/>
    <w:rsid w:val="009664FF"/>
    <w:rsid w:val="00974DBC"/>
    <w:rsid w:val="00976795"/>
    <w:rsid w:val="009769CA"/>
    <w:rsid w:val="009A1E89"/>
    <w:rsid w:val="009B0486"/>
    <w:rsid w:val="009B5C38"/>
    <w:rsid w:val="009C7AE2"/>
    <w:rsid w:val="009D1A82"/>
    <w:rsid w:val="009D3D4B"/>
    <w:rsid w:val="009D4624"/>
    <w:rsid w:val="009E035E"/>
    <w:rsid w:val="009E0D94"/>
    <w:rsid w:val="009E7C02"/>
    <w:rsid w:val="009E7E4D"/>
    <w:rsid w:val="009F4733"/>
    <w:rsid w:val="00A022AD"/>
    <w:rsid w:val="00A04A92"/>
    <w:rsid w:val="00A17196"/>
    <w:rsid w:val="00A25ECE"/>
    <w:rsid w:val="00A26E6A"/>
    <w:rsid w:val="00A30DD7"/>
    <w:rsid w:val="00A37F8E"/>
    <w:rsid w:val="00A46B56"/>
    <w:rsid w:val="00A5017C"/>
    <w:rsid w:val="00A726E1"/>
    <w:rsid w:val="00A76257"/>
    <w:rsid w:val="00A76DEF"/>
    <w:rsid w:val="00A82975"/>
    <w:rsid w:val="00A84B7C"/>
    <w:rsid w:val="00AB6A63"/>
    <w:rsid w:val="00AC0599"/>
    <w:rsid w:val="00AD5205"/>
    <w:rsid w:val="00AE5FBD"/>
    <w:rsid w:val="00AF5E2C"/>
    <w:rsid w:val="00B01280"/>
    <w:rsid w:val="00B020E5"/>
    <w:rsid w:val="00B04615"/>
    <w:rsid w:val="00B04877"/>
    <w:rsid w:val="00B0738D"/>
    <w:rsid w:val="00B120B4"/>
    <w:rsid w:val="00B2452A"/>
    <w:rsid w:val="00B52CD6"/>
    <w:rsid w:val="00B532E8"/>
    <w:rsid w:val="00B54855"/>
    <w:rsid w:val="00B56C9B"/>
    <w:rsid w:val="00B56FDF"/>
    <w:rsid w:val="00B66C4E"/>
    <w:rsid w:val="00B72B47"/>
    <w:rsid w:val="00B73E7B"/>
    <w:rsid w:val="00BB3285"/>
    <w:rsid w:val="00BC184D"/>
    <w:rsid w:val="00BD7876"/>
    <w:rsid w:val="00BE1E03"/>
    <w:rsid w:val="00BE7AA1"/>
    <w:rsid w:val="00BF04EE"/>
    <w:rsid w:val="00BF3BCF"/>
    <w:rsid w:val="00BF4254"/>
    <w:rsid w:val="00BF43C9"/>
    <w:rsid w:val="00BF58A3"/>
    <w:rsid w:val="00C031C6"/>
    <w:rsid w:val="00C05333"/>
    <w:rsid w:val="00C062CF"/>
    <w:rsid w:val="00C0686C"/>
    <w:rsid w:val="00C076CA"/>
    <w:rsid w:val="00C11EC4"/>
    <w:rsid w:val="00C13582"/>
    <w:rsid w:val="00C2571D"/>
    <w:rsid w:val="00C31B4B"/>
    <w:rsid w:val="00C365BE"/>
    <w:rsid w:val="00C46A19"/>
    <w:rsid w:val="00C5381D"/>
    <w:rsid w:val="00C6179F"/>
    <w:rsid w:val="00C61E92"/>
    <w:rsid w:val="00C7088E"/>
    <w:rsid w:val="00C72FBD"/>
    <w:rsid w:val="00C77F26"/>
    <w:rsid w:val="00C81E61"/>
    <w:rsid w:val="00C84072"/>
    <w:rsid w:val="00C8593C"/>
    <w:rsid w:val="00C90F0A"/>
    <w:rsid w:val="00C96382"/>
    <w:rsid w:val="00CC7DF4"/>
    <w:rsid w:val="00CD6148"/>
    <w:rsid w:val="00CE4E31"/>
    <w:rsid w:val="00CF127B"/>
    <w:rsid w:val="00CF1F93"/>
    <w:rsid w:val="00CF672B"/>
    <w:rsid w:val="00D01011"/>
    <w:rsid w:val="00D052EE"/>
    <w:rsid w:val="00D13C88"/>
    <w:rsid w:val="00D204D9"/>
    <w:rsid w:val="00D31C15"/>
    <w:rsid w:val="00D41D0E"/>
    <w:rsid w:val="00D74CE6"/>
    <w:rsid w:val="00D777D6"/>
    <w:rsid w:val="00D94371"/>
    <w:rsid w:val="00D94922"/>
    <w:rsid w:val="00DA30DD"/>
    <w:rsid w:val="00DA452E"/>
    <w:rsid w:val="00DB47F0"/>
    <w:rsid w:val="00DC44A9"/>
    <w:rsid w:val="00DD374A"/>
    <w:rsid w:val="00DD5094"/>
    <w:rsid w:val="00DE0072"/>
    <w:rsid w:val="00DF17EF"/>
    <w:rsid w:val="00DF5A30"/>
    <w:rsid w:val="00E013AA"/>
    <w:rsid w:val="00E014D5"/>
    <w:rsid w:val="00E0390B"/>
    <w:rsid w:val="00E03939"/>
    <w:rsid w:val="00E22098"/>
    <w:rsid w:val="00E24F78"/>
    <w:rsid w:val="00E3367B"/>
    <w:rsid w:val="00E45B3B"/>
    <w:rsid w:val="00E616DD"/>
    <w:rsid w:val="00E6365D"/>
    <w:rsid w:val="00E74AD8"/>
    <w:rsid w:val="00E842A8"/>
    <w:rsid w:val="00EA79E5"/>
    <w:rsid w:val="00EB0A6B"/>
    <w:rsid w:val="00EC344A"/>
    <w:rsid w:val="00EC4B3A"/>
    <w:rsid w:val="00ED07BE"/>
    <w:rsid w:val="00ED2058"/>
    <w:rsid w:val="00EF5371"/>
    <w:rsid w:val="00F01324"/>
    <w:rsid w:val="00F04F4C"/>
    <w:rsid w:val="00F0652A"/>
    <w:rsid w:val="00F06B35"/>
    <w:rsid w:val="00F10F1A"/>
    <w:rsid w:val="00F11473"/>
    <w:rsid w:val="00F26782"/>
    <w:rsid w:val="00F26A10"/>
    <w:rsid w:val="00F41371"/>
    <w:rsid w:val="00F46FDD"/>
    <w:rsid w:val="00F546FB"/>
    <w:rsid w:val="00F54C2D"/>
    <w:rsid w:val="00F63124"/>
    <w:rsid w:val="00F74131"/>
    <w:rsid w:val="00F81803"/>
    <w:rsid w:val="00F84045"/>
    <w:rsid w:val="00F95B46"/>
    <w:rsid w:val="00FC0049"/>
    <w:rsid w:val="00FC45D7"/>
    <w:rsid w:val="00FC7D4B"/>
    <w:rsid w:val="00FD4BC3"/>
    <w:rsid w:val="00FD72A7"/>
    <w:rsid w:val="00FE3E4E"/>
    <w:rsid w:val="00FE5263"/>
    <w:rsid w:val="00FF0A66"/>
    <w:rsid w:val="00FF678F"/>
    <w:rsid w:val="00FF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4:docId w14:val="0A0506E2"/>
  <w15:docId w15:val="{62E19B85-4844-4490-A499-1CB369C8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CD1"/>
    <w:pPr>
      <w:spacing w:after="120" w:line="252" w:lineRule="auto"/>
    </w:pPr>
    <w:rPr>
      <w:rFonts w:ascii="Cambria" w:hAnsi="Cambria"/>
      <w:sz w:val="22"/>
      <w:szCs w:val="24"/>
    </w:rPr>
  </w:style>
  <w:style w:type="paragraph" w:styleId="Heading1">
    <w:name w:val="heading 1"/>
    <w:basedOn w:val="Normal"/>
    <w:next w:val="Normal"/>
    <w:link w:val="Heading1Char"/>
    <w:qFormat/>
    <w:rsid w:val="00651CD1"/>
    <w:pPr>
      <w:keepNext/>
      <w:pBdr>
        <w:bottom w:val="thinThickLargeGap" w:sz="12" w:space="1" w:color="632423" w:themeColor="accent2" w:themeShade="80"/>
      </w:pBdr>
      <w:spacing w:before="240" w:after="200"/>
      <w:outlineLvl w:val="0"/>
    </w:pPr>
    <w:rPr>
      <w:rFonts w:cs="Arial"/>
      <w:b/>
      <w:bCs/>
      <w:caps/>
      <w:color w:val="943634" w:themeColor="accent2" w:themeShade="BF"/>
      <w:spacing w:val="10"/>
      <w:kern w:val="32"/>
      <w:sz w:val="28"/>
      <w:szCs w:val="32"/>
    </w:rPr>
  </w:style>
  <w:style w:type="paragraph" w:styleId="Heading2">
    <w:name w:val="heading 2"/>
    <w:basedOn w:val="Normal"/>
    <w:next w:val="Normal"/>
    <w:link w:val="Heading2Char"/>
    <w:qFormat/>
    <w:rsid w:val="00651CD1"/>
    <w:pPr>
      <w:keepNext/>
      <w:pBdr>
        <w:bottom w:val="single" w:sz="8" w:space="1" w:color="632423" w:themeColor="accent2" w:themeShade="80"/>
      </w:pBdr>
      <w:spacing w:before="320" w:after="160"/>
      <w:outlineLvl w:val="1"/>
    </w:pPr>
    <w:rPr>
      <w:rFonts w:cs="Arial"/>
      <w:b/>
      <w:bCs/>
      <w:iCs/>
      <w:smallCaps/>
      <w:color w:val="943634" w:themeColor="accent2" w:themeShade="BF"/>
      <w:spacing w:val="10"/>
      <w:sz w:val="28"/>
      <w:szCs w:val="28"/>
    </w:rPr>
  </w:style>
  <w:style w:type="paragraph" w:styleId="Heading3">
    <w:name w:val="heading 3"/>
    <w:basedOn w:val="Normal"/>
    <w:next w:val="Normal"/>
    <w:link w:val="Heading3Char"/>
    <w:qFormat/>
    <w:rsid w:val="00C0686C"/>
    <w:pPr>
      <w:keepNext/>
      <w:pBdr>
        <w:bottom w:val="dotted" w:sz="8" w:space="1" w:color="632423" w:themeColor="accent2" w:themeShade="80"/>
      </w:pBdr>
      <w:spacing w:before="240" w:after="160" w:line="288" w:lineRule="auto"/>
      <w:outlineLvl w:val="2"/>
    </w:pPr>
    <w:rPr>
      <w:rFonts w:cs="Arial"/>
      <w:b/>
      <w:bCs/>
      <w:smallCaps/>
      <w:color w:val="943634" w:themeColor="accent2" w:themeShade="BF"/>
      <w:spacing w:val="10"/>
      <w:sz w:val="26"/>
      <w:szCs w:val="26"/>
    </w:rPr>
  </w:style>
  <w:style w:type="paragraph" w:styleId="Heading4">
    <w:name w:val="heading 4"/>
    <w:basedOn w:val="Normal"/>
    <w:next w:val="Normal"/>
    <w:link w:val="Heading4Char"/>
    <w:qFormat/>
    <w:rsid w:val="000E2AE4"/>
    <w:pPr>
      <w:keepNext/>
      <w:numPr>
        <w:ilvl w:val="3"/>
        <w:numId w:val="1"/>
      </w:numPr>
      <w:spacing w:before="240" w:after="160" w:line="288" w:lineRule="auto"/>
      <w:outlineLvl w:val="3"/>
    </w:pPr>
    <w:rPr>
      <w:b/>
      <w:bCs/>
      <w:color w:val="943634" w:themeColor="accent2" w:themeShade="BF"/>
      <w:sz w:val="24"/>
      <w:szCs w:val="28"/>
    </w:rPr>
  </w:style>
  <w:style w:type="paragraph" w:styleId="Heading5">
    <w:name w:val="heading 5"/>
    <w:basedOn w:val="Normal"/>
    <w:next w:val="Normal"/>
    <w:link w:val="Heading5Char"/>
    <w:qFormat/>
    <w:rsid w:val="00453CBF"/>
    <w:pPr>
      <w:numPr>
        <w:ilvl w:val="4"/>
        <w:numId w:val="1"/>
      </w:numPr>
      <w:spacing w:before="240" w:after="160" w:line="288" w:lineRule="auto"/>
      <w:outlineLvl w:val="4"/>
    </w:pPr>
    <w:rPr>
      <w:b/>
      <w:bCs/>
      <w:i/>
      <w:iCs/>
      <w:color w:val="943634" w:themeColor="accent2" w:themeShade="BF"/>
      <w:sz w:val="24"/>
      <w:szCs w:val="26"/>
    </w:rPr>
  </w:style>
  <w:style w:type="paragraph" w:styleId="Heading6">
    <w:name w:val="heading 6"/>
    <w:basedOn w:val="Normal"/>
    <w:next w:val="Normal"/>
    <w:link w:val="Heading6Char"/>
    <w:qFormat/>
    <w:rsid w:val="001E143E"/>
    <w:pPr>
      <w:numPr>
        <w:ilvl w:val="5"/>
        <w:numId w:val="1"/>
      </w:numPr>
      <w:spacing w:before="240" w:after="160"/>
      <w:outlineLvl w:val="5"/>
    </w:pPr>
    <w:rPr>
      <w:b/>
      <w:bCs/>
      <w:color w:val="943634" w:themeColor="accent2" w:themeShade="BF"/>
      <w:szCs w:val="22"/>
    </w:rPr>
  </w:style>
  <w:style w:type="paragraph" w:styleId="Heading7">
    <w:name w:val="heading 7"/>
    <w:basedOn w:val="Normal"/>
    <w:next w:val="Normal"/>
    <w:link w:val="Heading7Char"/>
    <w:qFormat/>
    <w:rsid w:val="00453CBF"/>
    <w:pPr>
      <w:numPr>
        <w:ilvl w:val="6"/>
        <w:numId w:val="1"/>
      </w:numPr>
      <w:spacing w:before="240" w:after="160"/>
      <w:outlineLvl w:val="6"/>
    </w:pPr>
    <w:rPr>
      <w:color w:val="943634" w:themeColor="accent2" w:themeShade="BF"/>
    </w:rPr>
  </w:style>
  <w:style w:type="paragraph" w:styleId="Heading8">
    <w:name w:val="heading 8"/>
    <w:basedOn w:val="Normal"/>
    <w:next w:val="Normal"/>
    <w:link w:val="Heading8Char"/>
    <w:qFormat/>
    <w:rsid w:val="00453CBF"/>
    <w:pPr>
      <w:numPr>
        <w:ilvl w:val="7"/>
        <w:numId w:val="1"/>
      </w:numPr>
      <w:spacing w:before="240" w:after="160"/>
      <w:outlineLvl w:val="7"/>
    </w:pPr>
    <w:rPr>
      <w:i/>
      <w:iCs/>
      <w:color w:val="943634" w:themeColor="accent2" w:themeShade="BF"/>
    </w:rPr>
  </w:style>
  <w:style w:type="paragraph" w:styleId="Heading9">
    <w:name w:val="heading 9"/>
    <w:basedOn w:val="Normal"/>
    <w:next w:val="Normal"/>
    <w:link w:val="Heading9Char"/>
    <w:qFormat/>
    <w:rsid w:val="00453CBF"/>
    <w:pPr>
      <w:numPr>
        <w:ilvl w:val="8"/>
        <w:numId w:val="1"/>
      </w:numPr>
      <w:spacing w:before="240" w:after="160"/>
      <w:outlineLvl w:val="8"/>
    </w:pPr>
    <w:rPr>
      <w:rFonts w:cs="Arial"/>
      <w:i/>
      <w:color w:val="943634" w:themeColor="accent2"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8B2B61"/>
    <w:pPr>
      <w:tabs>
        <w:tab w:val="right" w:pos="9360"/>
      </w:tabs>
    </w:pPr>
    <w:rPr>
      <w:color w:val="632423" w:themeColor="accent2" w:themeShade="80"/>
      <w:sz w:val="20"/>
      <w:szCs w:val="22"/>
    </w:rPr>
  </w:style>
  <w:style w:type="character" w:customStyle="1" w:styleId="FooterChar">
    <w:name w:val="Footer Char"/>
    <w:basedOn w:val="DefaultParagraphFont"/>
    <w:link w:val="Footer"/>
    <w:uiPriority w:val="99"/>
    <w:rsid w:val="008B2B61"/>
    <w:rPr>
      <w:rFonts w:ascii="Cambria" w:hAnsi="Cambria"/>
      <w:color w:val="632423" w:themeColor="accent2" w:themeShade="80"/>
      <w:szCs w:val="22"/>
    </w:rPr>
  </w:style>
  <w:style w:type="paragraph" w:styleId="Header">
    <w:name w:val="header"/>
    <w:basedOn w:val="Normal"/>
    <w:link w:val="HeaderChar"/>
    <w:autoRedefine/>
    <w:uiPriority w:val="99"/>
    <w:rsid w:val="00C11EC4"/>
    <w:pPr>
      <w:tabs>
        <w:tab w:val="left" w:pos="0"/>
        <w:tab w:val="right" w:pos="9360"/>
      </w:tabs>
    </w:pPr>
    <w:rPr>
      <w:i/>
      <w:color w:val="632423" w:themeColor="accent2" w:themeShade="80"/>
      <w:spacing w:val="10"/>
      <w:sz w:val="20"/>
    </w:rPr>
  </w:style>
  <w:style w:type="character" w:customStyle="1" w:styleId="HeaderChar">
    <w:name w:val="Header Char"/>
    <w:basedOn w:val="DefaultParagraphFont"/>
    <w:link w:val="Header"/>
    <w:uiPriority w:val="99"/>
    <w:rsid w:val="00C11EC4"/>
    <w:rPr>
      <w:rFonts w:ascii="Cambria" w:hAnsi="Cambria"/>
      <w:i/>
      <w:color w:val="632423" w:themeColor="accent2" w:themeShade="80"/>
      <w:spacing w:val="10"/>
      <w:szCs w:val="24"/>
    </w:rPr>
  </w:style>
  <w:style w:type="character" w:customStyle="1" w:styleId="Heading1Char">
    <w:name w:val="Heading 1 Char"/>
    <w:basedOn w:val="DefaultParagraphFont"/>
    <w:link w:val="Heading1"/>
    <w:rsid w:val="000B1C05"/>
    <w:rPr>
      <w:rFonts w:ascii="Cambria" w:hAnsi="Cambria" w:cs="Arial"/>
      <w:b/>
      <w:bCs/>
      <w:caps/>
      <w:color w:val="943634" w:themeColor="accent2" w:themeShade="BF"/>
      <w:spacing w:val="10"/>
      <w:kern w:val="32"/>
      <w:sz w:val="28"/>
      <w:szCs w:val="32"/>
    </w:rPr>
  </w:style>
  <w:style w:type="character" w:customStyle="1" w:styleId="Heading2Char">
    <w:name w:val="Heading 2 Char"/>
    <w:basedOn w:val="DefaultParagraphFont"/>
    <w:link w:val="Heading2"/>
    <w:rsid w:val="000B1C05"/>
    <w:rPr>
      <w:rFonts w:ascii="Cambria" w:hAnsi="Cambria" w:cs="Arial"/>
      <w:b/>
      <w:bCs/>
      <w:iCs/>
      <w:smallCaps/>
      <w:color w:val="943634" w:themeColor="accent2" w:themeShade="BF"/>
      <w:spacing w:val="10"/>
      <w:sz w:val="28"/>
      <w:szCs w:val="28"/>
    </w:rPr>
  </w:style>
  <w:style w:type="character" w:customStyle="1" w:styleId="Heading3Char">
    <w:name w:val="Heading 3 Char"/>
    <w:basedOn w:val="DefaultParagraphFont"/>
    <w:link w:val="Heading3"/>
    <w:rsid w:val="000B1C05"/>
    <w:rPr>
      <w:rFonts w:ascii="Cambria" w:hAnsi="Cambria" w:cs="Arial"/>
      <w:b/>
      <w:bCs/>
      <w:smallCaps/>
      <w:color w:val="943634" w:themeColor="accent2" w:themeShade="BF"/>
      <w:spacing w:val="10"/>
      <w:sz w:val="26"/>
      <w:szCs w:val="26"/>
    </w:rPr>
  </w:style>
  <w:style w:type="character" w:customStyle="1" w:styleId="Heading4Char">
    <w:name w:val="Heading 4 Char"/>
    <w:basedOn w:val="DefaultParagraphFont"/>
    <w:link w:val="Heading4"/>
    <w:rsid w:val="000E2AE4"/>
    <w:rPr>
      <w:rFonts w:ascii="Cambria" w:hAnsi="Cambria"/>
      <w:b/>
      <w:bCs/>
      <w:color w:val="943634" w:themeColor="accent2" w:themeShade="BF"/>
      <w:sz w:val="24"/>
      <w:szCs w:val="28"/>
    </w:rPr>
  </w:style>
  <w:style w:type="character" w:customStyle="1" w:styleId="Heading5Char">
    <w:name w:val="Heading 5 Char"/>
    <w:basedOn w:val="DefaultParagraphFont"/>
    <w:link w:val="Heading5"/>
    <w:rsid w:val="00453CBF"/>
    <w:rPr>
      <w:rFonts w:ascii="Cambria" w:hAnsi="Cambria"/>
      <w:b/>
      <w:bCs/>
      <w:i/>
      <w:iCs/>
      <w:color w:val="943634" w:themeColor="accent2" w:themeShade="BF"/>
      <w:sz w:val="24"/>
      <w:szCs w:val="26"/>
    </w:rPr>
  </w:style>
  <w:style w:type="character" w:customStyle="1" w:styleId="Heading6Char">
    <w:name w:val="Heading 6 Char"/>
    <w:basedOn w:val="DefaultParagraphFont"/>
    <w:link w:val="Heading6"/>
    <w:rsid w:val="001E143E"/>
    <w:rPr>
      <w:rFonts w:ascii="Cambria" w:hAnsi="Cambria"/>
      <w:b/>
      <w:bCs/>
      <w:color w:val="943634" w:themeColor="accent2" w:themeShade="BF"/>
      <w:sz w:val="22"/>
      <w:szCs w:val="22"/>
    </w:rPr>
  </w:style>
  <w:style w:type="character" w:customStyle="1" w:styleId="Heading7Char">
    <w:name w:val="Heading 7 Char"/>
    <w:basedOn w:val="DefaultParagraphFont"/>
    <w:link w:val="Heading7"/>
    <w:rsid w:val="00453CBF"/>
    <w:rPr>
      <w:rFonts w:ascii="Cambria" w:hAnsi="Cambria"/>
      <w:color w:val="943634" w:themeColor="accent2" w:themeShade="BF"/>
      <w:sz w:val="22"/>
      <w:szCs w:val="24"/>
    </w:rPr>
  </w:style>
  <w:style w:type="character" w:customStyle="1" w:styleId="Heading8Char">
    <w:name w:val="Heading 8 Char"/>
    <w:basedOn w:val="DefaultParagraphFont"/>
    <w:link w:val="Heading8"/>
    <w:rsid w:val="00453CBF"/>
    <w:rPr>
      <w:rFonts w:ascii="Cambria" w:hAnsi="Cambria"/>
      <w:i/>
      <w:iCs/>
      <w:color w:val="943634" w:themeColor="accent2" w:themeShade="BF"/>
      <w:sz w:val="22"/>
      <w:szCs w:val="24"/>
    </w:rPr>
  </w:style>
  <w:style w:type="character" w:customStyle="1" w:styleId="Heading9Char">
    <w:name w:val="Heading 9 Char"/>
    <w:basedOn w:val="DefaultParagraphFont"/>
    <w:link w:val="Heading9"/>
    <w:rsid w:val="00453CBF"/>
    <w:rPr>
      <w:rFonts w:ascii="Cambria" w:hAnsi="Cambria" w:cs="Arial"/>
      <w:i/>
      <w:color w:val="943634" w:themeColor="accent2" w:themeShade="BF"/>
      <w:sz w:val="22"/>
      <w:szCs w:val="22"/>
    </w:rPr>
  </w:style>
  <w:style w:type="paragraph" w:styleId="Title">
    <w:name w:val="Title"/>
    <w:basedOn w:val="Normal"/>
    <w:link w:val="TitleChar"/>
    <w:qFormat/>
    <w:rsid w:val="00C96382"/>
    <w:pPr>
      <w:spacing w:before="60" w:after="60" w:line="288" w:lineRule="auto"/>
      <w:jc w:val="center"/>
    </w:pPr>
    <w:rPr>
      <w:b/>
      <w:bCs/>
      <w:smallCaps/>
      <w:color w:val="632423" w:themeColor="accent2" w:themeShade="80"/>
      <w:spacing w:val="30"/>
      <w:kern w:val="28"/>
      <w:sz w:val="36"/>
      <w:szCs w:val="32"/>
      <w:lang w:val="x-none" w:eastAsia="x-none"/>
    </w:rPr>
  </w:style>
  <w:style w:type="character" w:customStyle="1" w:styleId="TitleChar">
    <w:name w:val="Title Char"/>
    <w:basedOn w:val="DefaultParagraphFont"/>
    <w:link w:val="Title"/>
    <w:rsid w:val="00C96382"/>
    <w:rPr>
      <w:rFonts w:ascii="Cambria" w:hAnsi="Cambria"/>
      <w:b/>
      <w:bCs/>
      <w:smallCaps/>
      <w:color w:val="632423" w:themeColor="accent2" w:themeShade="80"/>
      <w:spacing w:val="30"/>
      <w:kern w:val="28"/>
      <w:sz w:val="36"/>
      <w:szCs w:val="32"/>
      <w:lang w:val="x-none" w:eastAsia="x-none"/>
    </w:rPr>
  </w:style>
  <w:style w:type="paragraph" w:customStyle="1" w:styleId="TitlewBottomBorder">
    <w:name w:val="Title w Bottom Border"/>
    <w:basedOn w:val="Title"/>
    <w:rsid w:val="003254E9"/>
    <w:pPr>
      <w:pBdr>
        <w:bottom w:val="thinThickSmallGap" w:sz="24" w:space="1" w:color="632423" w:themeColor="accent2" w:themeShade="80"/>
      </w:pBdr>
      <w:spacing w:after="240"/>
    </w:pPr>
  </w:style>
  <w:style w:type="paragraph" w:customStyle="1" w:styleId="TitlewTopBorder">
    <w:name w:val="Title w Top Border"/>
    <w:basedOn w:val="Title"/>
    <w:rsid w:val="003254E9"/>
    <w:pPr>
      <w:pBdr>
        <w:top w:val="thickThinSmallGap" w:sz="24" w:space="1" w:color="632423" w:themeColor="accent2" w:themeShade="80"/>
      </w:pBdr>
      <w:spacing w:before="240"/>
    </w:pPr>
  </w:style>
  <w:style w:type="paragraph" w:styleId="TOC1">
    <w:name w:val="toc 1"/>
    <w:next w:val="Normal"/>
    <w:autoRedefine/>
    <w:uiPriority w:val="39"/>
    <w:rsid w:val="00710166"/>
    <w:pPr>
      <w:tabs>
        <w:tab w:val="right" w:leader="dot" w:pos="9350"/>
      </w:tabs>
      <w:spacing w:after="120"/>
    </w:pPr>
    <w:rPr>
      <w:rFonts w:ascii="Cambria" w:hAnsi="Cambria"/>
      <w:sz w:val="24"/>
      <w:szCs w:val="24"/>
    </w:rPr>
  </w:style>
  <w:style w:type="paragraph" w:styleId="TOC2">
    <w:name w:val="toc 2"/>
    <w:basedOn w:val="Normal"/>
    <w:next w:val="Normal"/>
    <w:autoRedefine/>
    <w:uiPriority w:val="39"/>
    <w:rsid w:val="00710166"/>
    <w:pPr>
      <w:tabs>
        <w:tab w:val="left" w:pos="720"/>
        <w:tab w:val="right" w:leader="dot" w:pos="9350"/>
      </w:tabs>
      <w:ind w:left="245"/>
    </w:pPr>
    <w:rPr>
      <w:sz w:val="24"/>
    </w:rPr>
  </w:style>
  <w:style w:type="paragraph" w:styleId="TOC3">
    <w:name w:val="toc 3"/>
    <w:basedOn w:val="Normal"/>
    <w:next w:val="Normal"/>
    <w:autoRedefine/>
    <w:uiPriority w:val="39"/>
    <w:rsid w:val="00710166"/>
    <w:pPr>
      <w:tabs>
        <w:tab w:val="left" w:pos="1080"/>
        <w:tab w:val="right" w:leader="dot" w:pos="9350"/>
      </w:tabs>
      <w:ind w:left="475"/>
    </w:pPr>
    <w:rPr>
      <w:sz w:val="24"/>
    </w:rPr>
  </w:style>
  <w:style w:type="paragraph" w:styleId="TOC4">
    <w:name w:val="toc 4"/>
    <w:basedOn w:val="Normal"/>
    <w:next w:val="Normal"/>
    <w:autoRedefine/>
    <w:semiHidden/>
    <w:rsid w:val="001F3845"/>
    <w:pPr>
      <w:spacing w:after="0"/>
      <w:ind w:left="720"/>
    </w:pPr>
    <w:rPr>
      <w:rFonts w:ascii="Times New Roman" w:hAnsi="Times New Roman"/>
    </w:rPr>
  </w:style>
  <w:style w:type="paragraph" w:styleId="TOC5">
    <w:name w:val="toc 5"/>
    <w:basedOn w:val="Normal"/>
    <w:next w:val="Normal"/>
    <w:autoRedefine/>
    <w:semiHidden/>
    <w:rsid w:val="001F3845"/>
    <w:pPr>
      <w:spacing w:after="0"/>
      <w:ind w:left="960"/>
    </w:pPr>
    <w:rPr>
      <w:rFonts w:ascii="Times New Roman" w:hAnsi="Times New Roman"/>
    </w:rPr>
  </w:style>
  <w:style w:type="paragraph" w:styleId="TOC6">
    <w:name w:val="toc 6"/>
    <w:basedOn w:val="Normal"/>
    <w:next w:val="Normal"/>
    <w:autoRedefine/>
    <w:semiHidden/>
    <w:rsid w:val="001F3845"/>
    <w:pPr>
      <w:spacing w:after="0"/>
      <w:ind w:left="1200"/>
    </w:pPr>
    <w:rPr>
      <w:rFonts w:ascii="Times New Roman" w:hAnsi="Times New Roman"/>
    </w:rPr>
  </w:style>
  <w:style w:type="paragraph" w:styleId="TOC7">
    <w:name w:val="toc 7"/>
    <w:basedOn w:val="Normal"/>
    <w:next w:val="Normal"/>
    <w:autoRedefine/>
    <w:semiHidden/>
    <w:rsid w:val="001F3845"/>
    <w:pPr>
      <w:spacing w:after="0"/>
      <w:ind w:left="1440"/>
    </w:pPr>
    <w:rPr>
      <w:rFonts w:ascii="Times New Roman" w:hAnsi="Times New Roman"/>
    </w:rPr>
  </w:style>
  <w:style w:type="paragraph" w:styleId="TOC8">
    <w:name w:val="toc 8"/>
    <w:basedOn w:val="Normal"/>
    <w:next w:val="Normal"/>
    <w:autoRedefine/>
    <w:semiHidden/>
    <w:rsid w:val="001F3845"/>
    <w:pPr>
      <w:spacing w:after="0"/>
      <w:ind w:left="1680"/>
    </w:pPr>
    <w:rPr>
      <w:rFonts w:ascii="Times New Roman" w:hAnsi="Times New Roman"/>
    </w:rPr>
  </w:style>
  <w:style w:type="paragraph" w:styleId="TOC9">
    <w:name w:val="toc 9"/>
    <w:basedOn w:val="Normal"/>
    <w:next w:val="Normal"/>
    <w:autoRedefine/>
    <w:semiHidden/>
    <w:rsid w:val="001F3845"/>
    <w:pPr>
      <w:spacing w:after="0"/>
      <w:ind w:left="1920"/>
    </w:pPr>
    <w:rPr>
      <w:rFonts w:ascii="Times New Roman" w:hAnsi="Times New Roman"/>
    </w:rPr>
  </w:style>
  <w:style w:type="table" w:styleId="TableGrid">
    <w:name w:val="Table Grid"/>
    <w:basedOn w:val="TableNormal"/>
    <w:rsid w:val="001F3845"/>
    <w:pPr>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SubTitle">
    <w:name w:val="Sub Title"/>
    <w:basedOn w:val="Title"/>
    <w:rsid w:val="001F3845"/>
    <w:pPr>
      <w:spacing w:before="0" w:after="0"/>
    </w:pPr>
    <w:rPr>
      <w:sz w:val="30"/>
    </w:rPr>
  </w:style>
  <w:style w:type="paragraph" w:customStyle="1" w:styleId="SubSubTitle">
    <w:name w:val="Sub Sub Title"/>
    <w:basedOn w:val="SubTitle"/>
    <w:rsid w:val="001F3845"/>
    <w:rPr>
      <w:b w:val="0"/>
      <w:smallCaps w:val="0"/>
      <w:sz w:val="24"/>
    </w:rPr>
  </w:style>
  <w:style w:type="paragraph" w:customStyle="1" w:styleId="SubHeading">
    <w:name w:val="Sub Heading"/>
    <w:basedOn w:val="Normal"/>
    <w:next w:val="Normal"/>
    <w:rsid w:val="001F3845"/>
    <w:pPr>
      <w:keepNext/>
      <w:spacing w:after="60"/>
    </w:pPr>
    <w:rPr>
      <w:b/>
      <w:i/>
      <w:color w:val="666699"/>
    </w:rPr>
  </w:style>
  <w:style w:type="numbering" w:customStyle="1" w:styleId="StyleNumbered">
    <w:name w:val="Style Numbered"/>
    <w:basedOn w:val="NoList"/>
    <w:rsid w:val="001F3845"/>
    <w:pPr>
      <w:numPr>
        <w:numId w:val="2"/>
      </w:numPr>
    </w:pPr>
  </w:style>
  <w:style w:type="paragraph" w:customStyle="1" w:styleId="StyleCaptionCentered">
    <w:name w:val="Style Caption + Centered"/>
    <w:basedOn w:val="Caption"/>
    <w:rsid w:val="001F3845"/>
    <w:pPr>
      <w:spacing w:line="288" w:lineRule="auto"/>
    </w:pPr>
    <w:rPr>
      <w:color w:val="000080"/>
      <w:sz w:val="22"/>
    </w:rPr>
  </w:style>
  <w:style w:type="paragraph" w:styleId="Caption">
    <w:name w:val="caption"/>
    <w:basedOn w:val="Normal"/>
    <w:next w:val="Normal"/>
    <w:uiPriority w:val="35"/>
    <w:qFormat/>
    <w:rsid w:val="00303DBA"/>
    <w:pPr>
      <w:jc w:val="center"/>
    </w:pPr>
    <w:rPr>
      <w:b/>
      <w:bCs/>
      <w:color w:val="943634" w:themeColor="accent2" w:themeShade="BF"/>
      <w:sz w:val="18"/>
      <w:szCs w:val="20"/>
    </w:rPr>
  </w:style>
  <w:style w:type="numbering" w:customStyle="1" w:styleId="StyleBulletedAfter6pt">
    <w:name w:val="Style Bulleted After:  6 pt"/>
    <w:basedOn w:val="NoList"/>
    <w:rsid w:val="001F3845"/>
    <w:pPr>
      <w:numPr>
        <w:numId w:val="3"/>
      </w:numPr>
    </w:pPr>
  </w:style>
  <w:style w:type="numbering" w:customStyle="1" w:styleId="StyleBulleted">
    <w:name w:val="Style Bulleted"/>
    <w:basedOn w:val="NoList"/>
    <w:rsid w:val="001F3845"/>
    <w:pPr>
      <w:numPr>
        <w:numId w:val="4"/>
      </w:numPr>
    </w:pPr>
  </w:style>
  <w:style w:type="character" w:styleId="PageNumber">
    <w:name w:val="page number"/>
    <w:basedOn w:val="DefaultParagraphFont"/>
    <w:rsid w:val="001F3845"/>
  </w:style>
  <w:style w:type="paragraph" w:styleId="BalloonText">
    <w:name w:val="Balloon Text"/>
    <w:basedOn w:val="Normal"/>
    <w:link w:val="BalloonTextChar"/>
    <w:rsid w:val="001F3845"/>
    <w:pPr>
      <w:spacing w:after="0"/>
    </w:pPr>
    <w:rPr>
      <w:rFonts w:ascii="Tahoma" w:hAnsi="Tahoma" w:cs="Tahoma"/>
      <w:sz w:val="16"/>
      <w:szCs w:val="16"/>
    </w:rPr>
  </w:style>
  <w:style w:type="character" w:customStyle="1" w:styleId="BalloonTextChar">
    <w:name w:val="Balloon Text Char"/>
    <w:link w:val="BalloonText"/>
    <w:rsid w:val="001F3845"/>
    <w:rPr>
      <w:rFonts w:ascii="Tahoma" w:eastAsia="Times New Roman" w:hAnsi="Tahoma" w:cs="Tahoma"/>
      <w:sz w:val="16"/>
      <w:szCs w:val="16"/>
    </w:rPr>
  </w:style>
  <w:style w:type="paragraph" w:styleId="DocumentMap">
    <w:name w:val="Document Map"/>
    <w:basedOn w:val="Normal"/>
    <w:link w:val="DocumentMapChar"/>
    <w:semiHidden/>
    <w:rsid w:val="001F384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F3845"/>
    <w:rPr>
      <w:rFonts w:ascii="Tahoma" w:eastAsia="Times New Roman" w:hAnsi="Tahoma" w:cs="Tahoma"/>
      <w:shd w:val="clear" w:color="auto" w:fill="000080"/>
    </w:rPr>
  </w:style>
  <w:style w:type="paragraph" w:styleId="ListParagraph">
    <w:name w:val="List Paragraph"/>
    <w:basedOn w:val="NormalIndent"/>
    <w:uiPriority w:val="34"/>
    <w:qFormat/>
    <w:rsid w:val="00D31C15"/>
    <w:pPr>
      <w:contextualSpacing/>
    </w:pPr>
  </w:style>
  <w:style w:type="paragraph" w:styleId="List">
    <w:name w:val="List"/>
    <w:basedOn w:val="Normal"/>
    <w:uiPriority w:val="99"/>
    <w:unhideWhenUsed/>
    <w:rsid w:val="00A26E6A"/>
    <w:pPr>
      <w:ind w:hanging="360"/>
      <w:contextualSpacing/>
    </w:pPr>
  </w:style>
  <w:style w:type="paragraph" w:styleId="ListNumber">
    <w:name w:val="List Number"/>
    <w:basedOn w:val="Normal"/>
    <w:uiPriority w:val="99"/>
    <w:unhideWhenUsed/>
    <w:rsid w:val="00B04615"/>
    <w:pPr>
      <w:numPr>
        <w:numId w:val="5"/>
      </w:numPr>
      <w:contextualSpacing/>
    </w:pPr>
  </w:style>
  <w:style w:type="paragraph" w:styleId="NormalIndent">
    <w:name w:val="Normal Indent"/>
    <w:basedOn w:val="Normal"/>
    <w:uiPriority w:val="99"/>
    <w:semiHidden/>
    <w:unhideWhenUsed/>
    <w:rsid w:val="00B04615"/>
    <w:pPr>
      <w:ind w:left="720"/>
    </w:pPr>
  </w:style>
  <w:style w:type="paragraph" w:styleId="List2">
    <w:name w:val="List 2"/>
    <w:basedOn w:val="Normal"/>
    <w:uiPriority w:val="99"/>
    <w:unhideWhenUsed/>
    <w:rsid w:val="00A26E6A"/>
    <w:pPr>
      <w:ind w:left="720" w:hanging="360"/>
      <w:contextualSpacing/>
    </w:pPr>
  </w:style>
  <w:style w:type="paragraph" w:styleId="List3">
    <w:name w:val="List 3"/>
    <w:basedOn w:val="Normal"/>
    <w:uiPriority w:val="99"/>
    <w:unhideWhenUsed/>
    <w:rsid w:val="00A26E6A"/>
    <w:pPr>
      <w:ind w:left="1080" w:hanging="360"/>
      <w:contextualSpacing/>
    </w:pPr>
  </w:style>
  <w:style w:type="paragraph" w:styleId="List4">
    <w:name w:val="List 4"/>
    <w:basedOn w:val="Normal"/>
    <w:uiPriority w:val="99"/>
    <w:unhideWhenUsed/>
    <w:rsid w:val="00A26E6A"/>
    <w:pPr>
      <w:ind w:left="1440" w:hanging="360"/>
      <w:contextualSpacing/>
    </w:pPr>
  </w:style>
  <w:style w:type="paragraph" w:styleId="ListNumber2">
    <w:name w:val="List Number 2"/>
    <w:basedOn w:val="ListNumber"/>
    <w:uiPriority w:val="99"/>
    <w:unhideWhenUsed/>
    <w:qFormat/>
    <w:rsid w:val="00A26E6A"/>
    <w:pPr>
      <w:tabs>
        <w:tab w:val="clear" w:pos="360"/>
        <w:tab w:val="num" w:pos="720"/>
      </w:tabs>
      <w:ind w:left="720"/>
    </w:pPr>
  </w:style>
  <w:style w:type="paragraph" w:styleId="ListNumber3">
    <w:name w:val="List Number 3"/>
    <w:basedOn w:val="Normal"/>
    <w:uiPriority w:val="99"/>
    <w:unhideWhenUsed/>
    <w:rsid w:val="00A26E6A"/>
    <w:pPr>
      <w:numPr>
        <w:numId w:val="8"/>
      </w:numPr>
      <w:contextualSpacing/>
    </w:pPr>
  </w:style>
  <w:style w:type="character" w:styleId="LineNumber">
    <w:name w:val="line number"/>
    <w:basedOn w:val="DefaultParagraphFont"/>
    <w:uiPriority w:val="99"/>
    <w:unhideWhenUsed/>
    <w:rsid w:val="00A82975"/>
  </w:style>
  <w:style w:type="paragraph" w:styleId="ListBullet">
    <w:name w:val="List Bullet"/>
    <w:basedOn w:val="Normal"/>
    <w:uiPriority w:val="99"/>
    <w:unhideWhenUsed/>
    <w:rsid w:val="00A82975"/>
    <w:pPr>
      <w:numPr>
        <w:numId w:val="6"/>
      </w:numPr>
      <w:contextualSpacing/>
    </w:pPr>
  </w:style>
  <w:style w:type="paragraph" w:styleId="ListBullet2">
    <w:name w:val="List Bullet 2"/>
    <w:basedOn w:val="Normal"/>
    <w:uiPriority w:val="99"/>
    <w:unhideWhenUsed/>
    <w:rsid w:val="00A82975"/>
    <w:pPr>
      <w:numPr>
        <w:numId w:val="7"/>
      </w:numPr>
      <w:contextualSpacing/>
    </w:pPr>
  </w:style>
  <w:style w:type="paragraph" w:styleId="ListContinue">
    <w:name w:val="List Continue"/>
    <w:basedOn w:val="Normal"/>
    <w:uiPriority w:val="99"/>
    <w:unhideWhenUsed/>
    <w:rsid w:val="00CE4E31"/>
    <w:pPr>
      <w:contextualSpacing/>
    </w:pPr>
  </w:style>
  <w:style w:type="paragraph" w:styleId="ListContinue2">
    <w:name w:val="List Continue 2"/>
    <w:basedOn w:val="Normal"/>
    <w:uiPriority w:val="99"/>
    <w:unhideWhenUsed/>
    <w:rsid w:val="00CE4E31"/>
    <w:pPr>
      <w:ind w:left="720"/>
      <w:contextualSpacing/>
    </w:pPr>
  </w:style>
  <w:style w:type="paragraph" w:styleId="TOCHeading">
    <w:name w:val="TOC Heading"/>
    <w:next w:val="Normal"/>
    <w:uiPriority w:val="39"/>
    <w:unhideWhenUsed/>
    <w:qFormat/>
    <w:rsid w:val="00442000"/>
    <w:pPr>
      <w:keepLines/>
      <w:pBdr>
        <w:bottom w:val="thinThickLargeGap" w:sz="12" w:space="1" w:color="632423" w:themeColor="accent2" w:themeShade="80"/>
      </w:pBdr>
      <w:spacing w:before="320" w:after="160" w:line="276" w:lineRule="auto"/>
    </w:pPr>
    <w:rPr>
      <w:rFonts w:ascii="Cambria" w:eastAsiaTheme="majorEastAsia" w:hAnsi="Cambria" w:cstheme="majorBidi"/>
      <w:b/>
      <w:bCs/>
      <w:caps/>
      <w:color w:val="943634" w:themeColor="accent2" w:themeShade="BF"/>
      <w:sz w:val="28"/>
      <w:szCs w:val="28"/>
      <w:lang w:eastAsia="ja-JP"/>
    </w:rPr>
  </w:style>
  <w:style w:type="character" w:styleId="Hyperlink">
    <w:name w:val="Hyperlink"/>
    <w:basedOn w:val="DefaultParagraphFont"/>
    <w:uiPriority w:val="99"/>
    <w:unhideWhenUsed/>
    <w:rsid w:val="00C7088E"/>
    <w:rPr>
      <w:color w:val="0000FF" w:themeColor="hyperlink"/>
      <w:u w:val="single"/>
    </w:rPr>
  </w:style>
  <w:style w:type="paragraph" w:customStyle="1" w:styleId="PrivacyStatement">
    <w:name w:val="Privacy Statement"/>
    <w:basedOn w:val="Normal"/>
    <w:qFormat/>
    <w:rsid w:val="00BC184D"/>
    <w:pPr>
      <w:jc w:val="center"/>
    </w:pPr>
    <w:rPr>
      <w:i/>
      <w:color w:val="632423" w:themeColor="accent2" w:themeShade="80"/>
      <w:sz w:val="18"/>
    </w:rPr>
  </w:style>
  <w:style w:type="table" w:customStyle="1" w:styleId="PST1Whole">
    <w:name w:val="PS T1 Whole"/>
    <w:basedOn w:val="TableNormal"/>
    <w:uiPriority w:val="99"/>
    <w:rsid w:val="00303DBA"/>
    <w:pPr>
      <w:jc w:val="center"/>
    </w:pPr>
    <w:rPr>
      <w:rFonts w:ascii="Cambria" w:eastAsiaTheme="minorEastAsia" w:hAnsi="Cambria" w:cstheme="minorBidi"/>
      <w:szCs w:val="22"/>
    </w:rPr>
    <w:tblPr>
      <w:tblStyleRowBandSize w:val="1"/>
      <w:jc w:val="center"/>
      <w:tblBorders>
        <w:left w:val="single" w:sz="4" w:space="0" w:color="auto"/>
        <w:bottom w:val="single" w:sz="4" w:space="0" w:color="auto"/>
        <w:right w:val="single" w:sz="4" w:space="0" w:color="auto"/>
        <w:insideH w:val="single" w:sz="4" w:space="0" w:color="auto"/>
      </w:tblBorders>
    </w:tblPr>
    <w:trPr>
      <w:cantSplit/>
      <w:jc w:val="center"/>
    </w:trPr>
    <w:tcPr>
      <w:tcMar>
        <w:top w:w="115" w:type="dxa"/>
        <w:left w:w="115" w:type="dxa"/>
        <w:bottom w:w="0" w:type="dxa"/>
        <w:right w:w="115" w:type="dxa"/>
      </w:tcMar>
      <w:vAlign w:val="center"/>
    </w:tcPr>
    <w:tblStylePr w:type="firstRow">
      <w:rPr>
        <w:b/>
        <w:i/>
        <w:color w:val="FFFFFF" w:themeColor="background1"/>
      </w:rPr>
      <w:tblPr/>
      <w:trPr>
        <w:tblHeader/>
      </w:trPr>
      <w:tcPr>
        <w:tcBorders>
          <w:top w:val="single" w:sz="18" w:space="0" w:color="632423" w:themeColor="accent2" w:themeShade="80"/>
          <w:left w:val="single" w:sz="4" w:space="0" w:color="auto"/>
          <w:bottom w:val="single" w:sz="18" w:space="0" w:color="632423" w:themeColor="accent2" w:themeShade="80"/>
          <w:right w:val="single" w:sz="4" w:space="0" w:color="auto"/>
          <w:insideH w:val="nil"/>
          <w:insideV w:val="nil"/>
          <w:tl2br w:val="nil"/>
          <w:tr2bl w:val="nil"/>
        </w:tcBorders>
        <w:shd w:val="clear" w:color="auto" w:fill="943634" w:themeFill="accent2" w:themeFillShade="BF"/>
        <w:vAlign w:val="bottom"/>
      </w:tcPr>
    </w:tblStylePr>
    <w:tblStylePr w:type="firstCol">
      <w:pPr>
        <w:wordWrap/>
        <w:jc w:val="left"/>
      </w:pPr>
    </w:tblStylePr>
    <w:tblStylePr w:type="band1Horz">
      <w:tblPr/>
      <w:tcPr>
        <w:tcBorders>
          <w:top w:val="nil"/>
          <w:left w:val="single" w:sz="4" w:space="0" w:color="auto"/>
          <w:bottom w:val="single" w:sz="4" w:space="0" w:color="auto"/>
          <w:right w:val="single" w:sz="4" w:space="0" w:color="auto"/>
          <w:insideH w:val="nil"/>
          <w:insideV w:val="nil"/>
          <w:tl2br w:val="nil"/>
          <w:tr2bl w:val="nil"/>
        </w:tcBorders>
        <w:shd w:val="clear" w:color="auto" w:fill="F2F2F2" w:themeFill="background1" w:themeFillShade="F2"/>
      </w:tcPr>
    </w:tblStylePr>
  </w:style>
  <w:style w:type="paragraph" w:customStyle="1" w:styleId="QuotedParagraph">
    <w:name w:val="Quoted Paragraph"/>
    <w:basedOn w:val="Normal"/>
    <w:next w:val="Normal"/>
    <w:qFormat/>
    <w:rsid w:val="00BC184D"/>
    <w:pPr>
      <w:spacing w:line="276" w:lineRule="auto"/>
      <w:ind w:left="720" w:right="720"/>
    </w:pPr>
    <w:rPr>
      <w:rFonts w:eastAsiaTheme="minorEastAsia" w:cstheme="minorBidi"/>
      <w:i/>
      <w:szCs w:val="22"/>
    </w:rPr>
  </w:style>
  <w:style w:type="paragraph" w:customStyle="1" w:styleId="PicturesCentered">
    <w:name w:val="Pictures Centered"/>
    <w:basedOn w:val="Normal"/>
    <w:next w:val="Caption"/>
    <w:qFormat/>
    <w:rsid w:val="00303DBA"/>
    <w:pPr>
      <w:spacing w:line="276" w:lineRule="auto"/>
      <w:jc w:val="center"/>
    </w:pPr>
    <w:rPr>
      <w:rFonts w:eastAsiaTheme="minorEastAsia" w:cstheme="minorBidi"/>
      <w:noProof/>
      <w:szCs w:val="22"/>
    </w:rPr>
  </w:style>
  <w:style w:type="paragraph" w:customStyle="1" w:styleId="SectionTitle">
    <w:name w:val="Section Title"/>
    <w:next w:val="Normal"/>
    <w:qFormat/>
    <w:rsid w:val="00442000"/>
    <w:pPr>
      <w:pBdr>
        <w:bottom w:val="thinThickLargeGap" w:sz="12" w:space="1" w:color="632423" w:themeColor="accent2" w:themeShade="80"/>
      </w:pBdr>
      <w:spacing w:before="320" w:after="160"/>
    </w:pPr>
    <w:rPr>
      <w:rFonts w:ascii="Cambria" w:hAnsi="Cambria" w:cs="Arial"/>
      <w:b/>
      <w:bCs/>
      <w:caps/>
      <w:color w:val="943634" w:themeColor="accent2" w:themeShade="BF"/>
      <w:spacing w:val="10"/>
      <w:kern w:val="32"/>
      <w:sz w:val="28"/>
      <w:szCs w:val="32"/>
    </w:rPr>
  </w:style>
  <w:style w:type="paragraph" w:styleId="FootnoteText">
    <w:name w:val="footnote text"/>
    <w:basedOn w:val="Normal"/>
    <w:link w:val="FootnoteTextChar"/>
    <w:uiPriority w:val="99"/>
    <w:semiHidden/>
    <w:unhideWhenUsed/>
    <w:rsid w:val="00B54855"/>
    <w:pPr>
      <w:spacing w:after="0" w:line="240" w:lineRule="auto"/>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uiPriority w:val="99"/>
    <w:semiHidden/>
    <w:rsid w:val="00B54855"/>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B54855"/>
    <w:rPr>
      <w:vertAlign w:val="superscript"/>
    </w:rPr>
  </w:style>
  <w:style w:type="character" w:styleId="CommentReference">
    <w:name w:val="annotation reference"/>
    <w:basedOn w:val="DefaultParagraphFont"/>
    <w:uiPriority w:val="99"/>
    <w:semiHidden/>
    <w:unhideWhenUsed/>
    <w:rsid w:val="00106C29"/>
    <w:rPr>
      <w:sz w:val="16"/>
      <w:szCs w:val="16"/>
    </w:rPr>
  </w:style>
  <w:style w:type="paragraph" w:styleId="CommentText">
    <w:name w:val="annotation text"/>
    <w:basedOn w:val="Normal"/>
    <w:link w:val="CommentTextChar"/>
    <w:uiPriority w:val="99"/>
    <w:semiHidden/>
    <w:unhideWhenUsed/>
    <w:rsid w:val="00106C29"/>
    <w:pPr>
      <w:spacing w:line="240" w:lineRule="auto"/>
    </w:pPr>
    <w:rPr>
      <w:sz w:val="20"/>
      <w:szCs w:val="20"/>
    </w:rPr>
  </w:style>
  <w:style w:type="character" w:customStyle="1" w:styleId="CommentTextChar">
    <w:name w:val="Comment Text Char"/>
    <w:basedOn w:val="DefaultParagraphFont"/>
    <w:link w:val="CommentText"/>
    <w:uiPriority w:val="99"/>
    <w:semiHidden/>
    <w:rsid w:val="00106C29"/>
    <w:rPr>
      <w:rFonts w:ascii="Cambria" w:hAnsi="Cambria"/>
    </w:rPr>
  </w:style>
  <w:style w:type="paragraph" w:styleId="CommentSubject">
    <w:name w:val="annotation subject"/>
    <w:basedOn w:val="CommentText"/>
    <w:next w:val="CommentText"/>
    <w:link w:val="CommentSubjectChar"/>
    <w:uiPriority w:val="99"/>
    <w:semiHidden/>
    <w:unhideWhenUsed/>
    <w:rsid w:val="00106C29"/>
    <w:rPr>
      <w:b/>
      <w:bCs/>
    </w:rPr>
  </w:style>
  <w:style w:type="character" w:customStyle="1" w:styleId="CommentSubjectChar">
    <w:name w:val="Comment Subject Char"/>
    <w:basedOn w:val="CommentTextChar"/>
    <w:link w:val="CommentSubject"/>
    <w:uiPriority w:val="99"/>
    <w:semiHidden/>
    <w:rsid w:val="00106C29"/>
    <w:rPr>
      <w:rFonts w:ascii="Cambria" w:hAnsi="Cambria"/>
      <w:b/>
      <w:bCs/>
    </w:rPr>
  </w:style>
  <w:style w:type="paragraph" w:styleId="IntenseQuote">
    <w:name w:val="Intense Quote"/>
    <w:basedOn w:val="Normal"/>
    <w:next w:val="Normal"/>
    <w:link w:val="IntenseQuoteChar"/>
    <w:uiPriority w:val="30"/>
    <w:qFormat/>
    <w:rsid w:val="00F546F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546FB"/>
    <w:rPr>
      <w:rFonts w:asciiTheme="majorHAnsi" w:eastAsiaTheme="majorEastAsia" w:hAnsiTheme="majorHAnsi" w:cstheme="majorBidi"/>
      <w:caps/>
      <w:color w:val="622423" w:themeColor="accent2" w:themeShade="7F"/>
      <w:spacing w:val="5"/>
    </w:rPr>
  </w:style>
  <w:style w:type="character" w:styleId="FollowedHyperlink">
    <w:name w:val="FollowedHyperlink"/>
    <w:basedOn w:val="DefaultParagraphFont"/>
    <w:uiPriority w:val="99"/>
    <w:semiHidden/>
    <w:unhideWhenUsed/>
    <w:rsid w:val="00741CE9"/>
    <w:rPr>
      <w:color w:val="800080" w:themeColor="followedHyperlink"/>
      <w:u w:val="single"/>
    </w:rPr>
  </w:style>
  <w:style w:type="paragraph" w:styleId="Revision">
    <w:name w:val="Revision"/>
    <w:hidden/>
    <w:uiPriority w:val="99"/>
    <w:semiHidden/>
    <w:rsid w:val="00DE0072"/>
    <w:rPr>
      <w:rFonts w:ascii="Cambria" w:hAnsi="Cambria"/>
      <w:sz w:val="22"/>
      <w:szCs w:val="24"/>
    </w:rPr>
  </w:style>
  <w:style w:type="character" w:styleId="UnresolvedMention">
    <w:name w:val="Unresolved Mention"/>
    <w:basedOn w:val="DefaultParagraphFont"/>
    <w:uiPriority w:val="99"/>
    <w:semiHidden/>
    <w:unhideWhenUsed/>
    <w:rsid w:val="00757C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Syrah\qdc\NVLAP%20Programs%20and%20Backups\CRYPTIK%20Reporting\CMVP%20Form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Penumbra%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1DB6B-6460-4A3E-95CF-98427F91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Penumbra Report Template.dotx</Template>
  <TotalTime>134</TotalTime>
  <Pages>9</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Caddy</dc:creator>
  <cp:lastModifiedBy>Golriz Sedaghat</cp:lastModifiedBy>
  <cp:revision>18</cp:revision>
  <cp:lastPrinted>2016-12-21T00:19:00Z</cp:lastPrinted>
  <dcterms:created xsi:type="dcterms:W3CDTF">2016-12-30T19:01:00Z</dcterms:created>
  <dcterms:modified xsi:type="dcterms:W3CDTF">2018-12-07T21:19:00Z</dcterms:modified>
</cp:coreProperties>
</file>